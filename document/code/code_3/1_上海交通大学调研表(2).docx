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Layout w:type="fixed"/>
        <w:tblLook w:val="04A0" w:firstRow="1" w:lastRow="0" w:firstColumn="1" w:lastColumn="0" w:noHBand="0" w:noVBand="1"/>
      </w:tblPr>
      <w:tblGrid>
        <w:gridCol w:w="1271"/>
        <w:gridCol w:w="1180"/>
        <w:gridCol w:w="2125"/>
        <w:gridCol w:w="1860"/>
        <w:gridCol w:w="1860"/>
      </w:tblGrid>
      <w:tr w:rsidR="00324D11" w:rsidRPr="00324D11" w14:paraId="5179FCBC" w14:textId="77777777" w:rsidTr="00324D11">
        <w:trPr>
          <w:trHeight w:val="450"/>
        </w:trPr>
        <w:tc>
          <w:tcPr>
            <w:tcW w:w="1271" w:type="dxa"/>
            <w:vAlign w:val="center"/>
          </w:tcPr>
          <w:p w14:paraId="3A06421A"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高校名称</w:t>
            </w:r>
          </w:p>
        </w:tc>
        <w:tc>
          <w:tcPr>
            <w:tcW w:w="3305" w:type="dxa"/>
            <w:gridSpan w:val="2"/>
            <w:vAlign w:val="center"/>
          </w:tcPr>
          <w:p w14:paraId="1D22B16B" w14:textId="16C45FA3"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上海交通大学</w:t>
            </w:r>
          </w:p>
        </w:tc>
        <w:tc>
          <w:tcPr>
            <w:tcW w:w="1860" w:type="dxa"/>
            <w:vAlign w:val="center"/>
          </w:tcPr>
          <w:p w14:paraId="56FD24C5" w14:textId="77777777" w:rsidR="004D4F63" w:rsidRPr="00324D11" w:rsidRDefault="004D4F63" w:rsidP="00B42F17">
            <w:pPr>
              <w:widowControl/>
              <w:spacing w:line="360" w:lineRule="auto"/>
              <w:jc w:val="center"/>
              <w:rPr>
                <w:rFonts w:ascii="Adobe 宋体 Std L" w:eastAsia="Adobe 宋体 Std L" w:hAnsi="Adobe 宋体 Std L"/>
                <w:kern w:val="0"/>
                <w:sz w:val="24"/>
                <w:szCs w:val="24"/>
              </w:rPr>
            </w:pPr>
            <w:r w:rsidRPr="00324D11">
              <w:rPr>
                <w:rFonts w:ascii="Adobe 宋体 Std L" w:eastAsia="Adobe 宋体 Std L" w:hAnsi="Adobe 宋体 Std L" w:hint="eastAsia"/>
                <w:sz w:val="24"/>
                <w:szCs w:val="24"/>
              </w:rPr>
              <w:t>调研人</w:t>
            </w:r>
          </w:p>
        </w:tc>
        <w:tc>
          <w:tcPr>
            <w:tcW w:w="1860" w:type="dxa"/>
            <w:vAlign w:val="center"/>
          </w:tcPr>
          <w:p w14:paraId="48787DAC" w14:textId="6D486F3C" w:rsidR="004D4F63" w:rsidRPr="00324D11" w:rsidRDefault="004D4F63" w:rsidP="00B42F17">
            <w:pPr>
              <w:widowControl/>
              <w:spacing w:line="360" w:lineRule="auto"/>
              <w:jc w:val="center"/>
              <w:rPr>
                <w:rFonts w:ascii="Adobe 宋体 Std L" w:eastAsia="Adobe 宋体 Std L" w:hAnsi="Adobe 宋体 Std L"/>
                <w:kern w:val="0"/>
                <w:sz w:val="24"/>
                <w:szCs w:val="24"/>
              </w:rPr>
            </w:pPr>
            <w:r w:rsidRPr="00324D11">
              <w:rPr>
                <w:rFonts w:ascii="Adobe 宋体 Std L" w:eastAsia="Adobe 宋体 Std L" w:hAnsi="Adobe 宋体 Std L" w:hint="eastAsia"/>
                <w:kern w:val="0"/>
                <w:sz w:val="24"/>
                <w:szCs w:val="24"/>
              </w:rPr>
              <w:t>范崇儒</w:t>
            </w:r>
          </w:p>
        </w:tc>
      </w:tr>
      <w:tr w:rsidR="00324D11" w:rsidRPr="00324D11" w14:paraId="507DA290" w14:textId="77777777" w:rsidTr="00324D11">
        <w:trPr>
          <w:trHeight w:val="450"/>
        </w:trPr>
        <w:tc>
          <w:tcPr>
            <w:tcW w:w="1271" w:type="dxa"/>
            <w:vAlign w:val="center"/>
          </w:tcPr>
          <w:p w14:paraId="4FE19C8D"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公众号名称</w:t>
            </w:r>
          </w:p>
        </w:tc>
        <w:tc>
          <w:tcPr>
            <w:tcW w:w="1180" w:type="dxa"/>
            <w:vAlign w:val="center"/>
          </w:tcPr>
          <w:p w14:paraId="1D3FA86A" w14:textId="797DDB00"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交大思思</w:t>
            </w:r>
          </w:p>
        </w:tc>
        <w:tc>
          <w:tcPr>
            <w:tcW w:w="2125" w:type="dxa"/>
            <w:vAlign w:val="center"/>
          </w:tcPr>
          <w:p w14:paraId="2E2CA028" w14:textId="77777777" w:rsidR="004D4F63" w:rsidRPr="00324D11" w:rsidRDefault="004D4F63" w:rsidP="00B42F17">
            <w:pPr>
              <w:widowControl/>
              <w:spacing w:line="360" w:lineRule="auto"/>
              <w:jc w:val="center"/>
              <w:rPr>
                <w:rFonts w:ascii="Adobe 宋体 Std L" w:eastAsia="Adobe 宋体 Std L" w:hAnsi="Adobe 宋体 Std L"/>
                <w:kern w:val="0"/>
                <w:sz w:val="24"/>
                <w:szCs w:val="24"/>
              </w:rPr>
            </w:pPr>
            <w:proofErr w:type="gramStart"/>
            <w:r w:rsidRPr="00324D11">
              <w:rPr>
                <w:rFonts w:ascii="Adobe 宋体 Std L" w:eastAsia="Adobe 宋体 Std L" w:hAnsi="Adobe 宋体 Std L" w:hint="eastAsia"/>
                <w:sz w:val="24"/>
                <w:szCs w:val="24"/>
              </w:rPr>
              <w:t>官网链接</w:t>
            </w:r>
            <w:proofErr w:type="gramEnd"/>
          </w:p>
        </w:tc>
        <w:tc>
          <w:tcPr>
            <w:tcW w:w="3720" w:type="dxa"/>
            <w:gridSpan w:val="2"/>
            <w:vAlign w:val="center"/>
          </w:tcPr>
          <w:p w14:paraId="0108FA79" w14:textId="77777777" w:rsidR="004D4F63" w:rsidRPr="00324D11" w:rsidRDefault="004D4F63" w:rsidP="00B42F17">
            <w:pPr>
              <w:widowControl/>
              <w:spacing w:line="360" w:lineRule="auto"/>
              <w:jc w:val="center"/>
              <w:rPr>
                <w:rFonts w:ascii="Adobe 宋体 Std L" w:eastAsia="Adobe 宋体 Std L" w:hAnsi="Adobe 宋体 Std L"/>
                <w:kern w:val="0"/>
                <w:sz w:val="24"/>
                <w:szCs w:val="24"/>
              </w:rPr>
            </w:pPr>
          </w:p>
        </w:tc>
      </w:tr>
      <w:tr w:rsidR="004D4F63" w:rsidRPr="00324D11" w14:paraId="640A1E98" w14:textId="77777777" w:rsidTr="00324D11">
        <w:trPr>
          <w:trHeight w:val="450"/>
        </w:trPr>
        <w:tc>
          <w:tcPr>
            <w:tcW w:w="8296" w:type="dxa"/>
            <w:gridSpan w:val="5"/>
            <w:vAlign w:val="center"/>
          </w:tcPr>
          <w:p w14:paraId="7ED24766" w14:textId="77777777" w:rsidR="004D4F63" w:rsidRPr="00324D11" w:rsidRDefault="004D4F63" w:rsidP="00B42F17">
            <w:pPr>
              <w:widowControl/>
              <w:spacing w:line="360" w:lineRule="auto"/>
              <w:jc w:val="center"/>
              <w:rPr>
                <w:rFonts w:ascii="Adobe 宋体 Std L" w:eastAsia="Adobe 宋体 Std L" w:hAnsi="Adobe 宋体 Std L"/>
                <w:b/>
                <w:bCs/>
                <w:sz w:val="24"/>
                <w:szCs w:val="24"/>
              </w:rPr>
            </w:pPr>
            <w:r w:rsidRPr="00324D11">
              <w:rPr>
                <w:rFonts w:ascii="Adobe 宋体 Std L" w:eastAsia="Adobe 宋体 Std L" w:hAnsi="Adobe 宋体 Std L" w:hint="eastAsia"/>
                <w:b/>
                <w:bCs/>
                <w:sz w:val="24"/>
                <w:szCs w:val="24"/>
              </w:rPr>
              <w:t>暑期社会实践</w:t>
            </w:r>
          </w:p>
        </w:tc>
      </w:tr>
      <w:tr w:rsidR="004D4F63" w:rsidRPr="00324D11" w14:paraId="2A02D6C3" w14:textId="77777777" w:rsidTr="00324D11">
        <w:trPr>
          <w:trHeight w:val="1818"/>
        </w:trPr>
        <w:tc>
          <w:tcPr>
            <w:tcW w:w="1271" w:type="dxa"/>
            <w:vAlign w:val="center"/>
          </w:tcPr>
          <w:p w14:paraId="7344A7E0"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专项分类</w:t>
            </w:r>
          </w:p>
        </w:tc>
        <w:tc>
          <w:tcPr>
            <w:tcW w:w="7025" w:type="dxa"/>
            <w:gridSpan w:val="4"/>
          </w:tcPr>
          <w:p w14:paraId="67CCF198" w14:textId="12D73381" w:rsidR="004D4F63" w:rsidRPr="00324D11" w:rsidRDefault="004D4F63" w:rsidP="00B42F17">
            <w:pPr>
              <w:widowControl/>
              <w:spacing w:line="360" w:lineRule="auto"/>
              <w:rPr>
                <w:rFonts w:ascii="Adobe 宋体 Std L" w:eastAsia="Adobe 宋体 Std L" w:hAnsi="Adobe 宋体 Std L"/>
                <w:kern w:val="0"/>
                <w:sz w:val="24"/>
                <w:szCs w:val="24"/>
              </w:rPr>
            </w:pPr>
            <w:r w:rsidRPr="00324D11">
              <w:rPr>
                <w:rFonts w:ascii="Adobe 宋体 Std L" w:eastAsia="Adobe 宋体 Std L" w:hAnsi="Adobe 宋体 Std L" w:hint="eastAsia"/>
                <w:kern w:val="0"/>
                <w:sz w:val="24"/>
                <w:szCs w:val="24"/>
              </w:rPr>
              <w:t>主题：行万里路，知中国情</w:t>
            </w:r>
          </w:p>
          <w:p w14:paraId="4C00AFAF" w14:textId="5160A0DE" w:rsidR="00A41C15" w:rsidRPr="00324D11" w:rsidRDefault="004D4F63" w:rsidP="00B42F17">
            <w:pPr>
              <w:pStyle w:val="aa"/>
              <w:widowControl/>
              <w:numPr>
                <w:ilvl w:val="0"/>
                <w:numId w:val="1"/>
              </w:numPr>
              <w:spacing w:line="360" w:lineRule="auto"/>
              <w:ind w:firstLineChars="0"/>
              <w:rPr>
                <w:rFonts w:ascii="Adobe 宋体 Std L" w:eastAsia="Adobe 宋体 Std L" w:hAnsi="Adobe 宋体 Std L"/>
                <w:kern w:val="0"/>
                <w:sz w:val="24"/>
                <w:szCs w:val="24"/>
              </w:rPr>
            </w:pPr>
            <w:r w:rsidRPr="00324D11">
              <w:rPr>
                <w:rFonts w:ascii="Adobe 宋体 Std L" w:eastAsia="Adobe 宋体 Std L" w:hAnsi="Adobe 宋体 Std L" w:hint="eastAsia"/>
                <w:b/>
                <w:bCs/>
                <w:kern w:val="0"/>
                <w:sz w:val="24"/>
                <w:szCs w:val="24"/>
              </w:rPr>
              <w:t>党建专项</w:t>
            </w:r>
            <w:r w:rsidR="00031589" w:rsidRPr="00324D11">
              <w:rPr>
                <w:rFonts w:ascii="Adobe 宋体 Std L" w:eastAsia="Adobe 宋体 Std L" w:hAnsi="Adobe 宋体 Std L" w:hint="eastAsia"/>
                <w:kern w:val="0"/>
                <w:sz w:val="24"/>
                <w:szCs w:val="24"/>
              </w:rPr>
              <w:t>：该类专项分为两个内容，一是共行计划专题，二是学生党支部专项。</w:t>
            </w:r>
          </w:p>
          <w:p w14:paraId="50C6309B" w14:textId="3EBDBBCC" w:rsidR="00A41C15" w:rsidRPr="00324D11" w:rsidRDefault="00031589" w:rsidP="00E06D49">
            <w:pPr>
              <w:pStyle w:val="aa"/>
              <w:widowControl/>
              <w:numPr>
                <w:ilvl w:val="1"/>
                <w:numId w:val="1"/>
              </w:numPr>
              <w:spacing w:line="360" w:lineRule="auto"/>
              <w:ind w:firstLineChars="0"/>
              <w:jc w:val="left"/>
              <w:rPr>
                <w:rFonts w:ascii="Adobe 宋体 Std L" w:eastAsia="Adobe 宋体 Std L" w:hAnsi="Adobe 宋体 Std L"/>
                <w:kern w:val="0"/>
                <w:sz w:val="24"/>
                <w:szCs w:val="24"/>
              </w:rPr>
            </w:pPr>
            <w:r w:rsidRPr="00324D11">
              <w:rPr>
                <w:rFonts w:ascii="Adobe 宋体 Std L" w:eastAsia="Adobe 宋体 Std L" w:hAnsi="Adobe 宋体 Std L" w:hint="eastAsia"/>
                <w:kern w:val="0"/>
                <w:sz w:val="24"/>
                <w:szCs w:val="24"/>
              </w:rPr>
              <w:t>共行计划从19年年初开始进行项目申报，</w:t>
            </w:r>
            <w:r w:rsidR="000A629F">
              <w:rPr>
                <w:rFonts w:ascii="Adobe 宋体 Std L" w:eastAsia="Adobe 宋体 Std L" w:hAnsi="Adobe 宋体 Std L" w:hint="eastAsia"/>
                <w:kern w:val="0"/>
                <w:sz w:val="24"/>
                <w:szCs w:val="24"/>
              </w:rPr>
              <w:t>以</w:t>
            </w:r>
            <w:r w:rsidRPr="00324D11">
              <w:rPr>
                <w:rFonts w:ascii="Adobe 宋体 Std L" w:eastAsia="Adobe 宋体 Std L" w:hAnsi="Adobe 宋体 Std L" w:hint="eastAsia"/>
                <w:kern w:val="0"/>
                <w:sz w:val="24"/>
                <w:szCs w:val="24"/>
              </w:rPr>
              <w:t>学生党支部为单位进行申报，以“不忘初心、牢记使命，勇做担当民族复兴大任的时代新人”为主题，暑期专题社会实践为共行计划的一部分，共行计划必须要开展包括暑期在内的3次以上共建活动（参考：</w:t>
            </w:r>
            <w:r w:rsidRPr="00324D11">
              <w:rPr>
                <w:rFonts w:ascii="Adobe 宋体 Std L" w:eastAsia="Adobe 宋体 Std L" w:hAnsi="Adobe 宋体 Std L"/>
                <w:kern w:val="0"/>
                <w:sz w:val="24"/>
                <w:szCs w:val="24"/>
              </w:rPr>
              <w:fldChar w:fldCharType="begin"/>
            </w:r>
            <w:r w:rsidRPr="00324D11">
              <w:rPr>
                <w:rFonts w:ascii="Adobe 宋体 Std L" w:eastAsia="Adobe 宋体 Std L" w:hAnsi="Adobe 宋体 Std L"/>
                <w:kern w:val="0"/>
                <w:sz w:val="24"/>
                <w:szCs w:val="24"/>
              </w:rPr>
              <w:instrText xml:space="preserve"> HYPERLINK "http://www.sipa.sjtu.edu.cn/info/1033/6754.htm" </w:instrText>
            </w:r>
            <w:r w:rsidRPr="00324D11">
              <w:rPr>
                <w:rFonts w:ascii="Adobe 宋体 Std L" w:eastAsia="Adobe 宋体 Std L" w:hAnsi="Adobe 宋体 Std L"/>
                <w:kern w:val="0"/>
                <w:sz w:val="24"/>
                <w:szCs w:val="24"/>
              </w:rPr>
              <w:fldChar w:fldCharType="separate"/>
            </w:r>
            <w:r w:rsidRPr="00324D11">
              <w:rPr>
                <w:rStyle w:val="a8"/>
                <w:rFonts w:ascii="Adobe 宋体 Std L" w:eastAsia="Adobe 宋体 Std L" w:hAnsi="Adobe 宋体 Std L"/>
                <w:kern w:val="0"/>
                <w:sz w:val="24"/>
                <w:szCs w:val="24"/>
              </w:rPr>
              <w:t>http://www.sipa.sjtu.edu.cn/info/1033/6754.htm</w:t>
            </w:r>
            <w:r w:rsidRPr="00324D11">
              <w:rPr>
                <w:rFonts w:ascii="Adobe 宋体 Std L" w:eastAsia="Adobe 宋体 Std L" w:hAnsi="Adobe 宋体 Std L"/>
                <w:kern w:val="0"/>
                <w:sz w:val="24"/>
                <w:szCs w:val="24"/>
              </w:rPr>
              <w:fldChar w:fldCharType="end"/>
            </w:r>
            <w:r w:rsidRPr="00324D11">
              <w:rPr>
                <w:rFonts w:ascii="Adobe 宋体 Std L" w:eastAsia="Adobe 宋体 Std L" w:hAnsi="Adobe 宋体 Std L" w:hint="eastAsia"/>
                <w:kern w:val="0"/>
                <w:sz w:val="24"/>
                <w:szCs w:val="24"/>
              </w:rPr>
              <w:t>）</w:t>
            </w:r>
          </w:p>
          <w:p w14:paraId="28AF9C87" w14:textId="3AE6250F" w:rsidR="004D4F63" w:rsidRPr="00324D11" w:rsidRDefault="00A41C15" w:rsidP="00B42F17">
            <w:pPr>
              <w:widowControl/>
              <w:spacing w:line="360" w:lineRule="auto"/>
              <w:ind w:leftChars="200" w:left="660" w:hangingChars="100" w:hanging="240"/>
              <w:rPr>
                <w:rFonts w:ascii="Adobe 宋体 Std L" w:eastAsia="Adobe 宋体 Std L" w:hAnsi="Adobe 宋体 Std L"/>
                <w:kern w:val="0"/>
                <w:sz w:val="24"/>
                <w:szCs w:val="24"/>
              </w:rPr>
            </w:pPr>
            <w:r w:rsidRPr="00324D11">
              <w:rPr>
                <w:rFonts w:ascii="Adobe 宋体 Std L" w:eastAsia="Adobe 宋体 Std L" w:hAnsi="Adobe 宋体 Std L" w:hint="eastAsia"/>
                <w:kern w:val="0"/>
                <w:sz w:val="24"/>
                <w:szCs w:val="24"/>
              </w:rPr>
              <w:t>②学生党支部</w:t>
            </w:r>
            <w:proofErr w:type="gramStart"/>
            <w:r w:rsidRPr="00324D11">
              <w:rPr>
                <w:rFonts w:ascii="Adobe 宋体 Std L" w:eastAsia="Adobe 宋体 Std L" w:hAnsi="Adobe 宋体 Std L" w:hint="eastAsia"/>
                <w:kern w:val="0"/>
                <w:sz w:val="24"/>
                <w:szCs w:val="24"/>
              </w:rPr>
              <w:t>专项</w:t>
            </w:r>
            <w:r w:rsidR="00031589" w:rsidRPr="00324D11">
              <w:rPr>
                <w:rFonts w:ascii="Adobe 宋体 Std L" w:eastAsia="Adobe 宋体 Std L" w:hAnsi="Adobe 宋体 Std L" w:hint="eastAsia"/>
                <w:kern w:val="0"/>
                <w:sz w:val="24"/>
                <w:szCs w:val="24"/>
              </w:rPr>
              <w:t>以</w:t>
            </w:r>
            <w:proofErr w:type="gramEnd"/>
            <w:r w:rsidR="00031589" w:rsidRPr="00324D11">
              <w:rPr>
                <w:rFonts w:ascii="Adobe 宋体 Std L" w:eastAsia="Adobe 宋体 Std L" w:hAnsi="Adobe 宋体 Std L" w:hint="eastAsia"/>
                <w:kern w:val="0"/>
                <w:sz w:val="24"/>
                <w:szCs w:val="24"/>
              </w:rPr>
              <w:t>学生党员为参与对象，进行党建方面的活动，今年的主题是“我和我的祖国”</w:t>
            </w:r>
          </w:p>
          <w:p w14:paraId="7FA65837" w14:textId="77777777" w:rsidR="00A41C15" w:rsidRPr="00324D11" w:rsidRDefault="00A41C15" w:rsidP="00B42F17">
            <w:pPr>
              <w:widowControl/>
              <w:spacing w:line="360" w:lineRule="auto"/>
              <w:ind w:leftChars="200" w:left="660" w:hangingChars="100" w:hanging="240"/>
              <w:rPr>
                <w:rFonts w:ascii="Adobe 宋体 Std L" w:eastAsia="Adobe 宋体 Std L" w:hAnsi="Adobe 宋体 Std L"/>
                <w:kern w:val="0"/>
                <w:sz w:val="24"/>
                <w:szCs w:val="24"/>
              </w:rPr>
            </w:pPr>
          </w:p>
          <w:p w14:paraId="3F6B0F24" w14:textId="2A287DC7" w:rsidR="004D4F63" w:rsidRPr="00324D11" w:rsidRDefault="004D4F63" w:rsidP="00B42F17">
            <w:pPr>
              <w:pStyle w:val="aa"/>
              <w:widowControl/>
              <w:numPr>
                <w:ilvl w:val="0"/>
                <w:numId w:val="1"/>
              </w:numPr>
              <w:spacing w:line="360" w:lineRule="auto"/>
              <w:ind w:firstLineChars="0"/>
              <w:rPr>
                <w:rFonts w:ascii="Adobe 宋体 Std L" w:eastAsia="Adobe 宋体 Std L" w:hAnsi="Adobe 宋体 Std L"/>
                <w:kern w:val="0"/>
                <w:sz w:val="24"/>
                <w:szCs w:val="24"/>
              </w:rPr>
            </w:pPr>
            <w:r w:rsidRPr="00324D11">
              <w:rPr>
                <w:rFonts w:ascii="Adobe 宋体 Std L" w:eastAsia="Adobe 宋体 Std L" w:hAnsi="Adobe 宋体 Std L" w:hint="eastAsia"/>
                <w:b/>
                <w:bCs/>
                <w:kern w:val="0"/>
                <w:sz w:val="24"/>
                <w:szCs w:val="24"/>
              </w:rPr>
              <w:t>就业专项</w:t>
            </w:r>
            <w:r w:rsidR="00A41C15" w:rsidRPr="00324D11">
              <w:rPr>
                <w:rFonts w:ascii="Adobe 宋体 Std L" w:eastAsia="Adobe 宋体 Std L" w:hAnsi="Adobe 宋体 Std L" w:hint="eastAsia"/>
                <w:b/>
                <w:bCs/>
                <w:kern w:val="0"/>
                <w:sz w:val="24"/>
                <w:szCs w:val="24"/>
              </w:rPr>
              <w:t>：</w:t>
            </w:r>
            <w:r w:rsidR="00A41C15" w:rsidRPr="00324D11">
              <w:rPr>
                <w:rFonts w:ascii="Adobe 宋体 Std L" w:eastAsia="Adobe 宋体 Std L" w:hAnsi="Adobe 宋体 Std L" w:hint="eastAsia"/>
                <w:kern w:val="0"/>
                <w:sz w:val="24"/>
                <w:szCs w:val="24"/>
              </w:rPr>
              <w:t>参与对象以本科高年级和硕士高年级</w:t>
            </w:r>
            <w:r w:rsidR="00C62B82">
              <w:rPr>
                <w:rFonts w:ascii="Adobe 宋体 Std L" w:eastAsia="Adobe 宋体 Std L" w:hAnsi="Adobe 宋体 Std L" w:hint="eastAsia"/>
                <w:kern w:val="0"/>
                <w:sz w:val="24"/>
                <w:szCs w:val="24"/>
              </w:rPr>
              <w:t>、</w:t>
            </w:r>
            <w:r w:rsidR="00A41C15" w:rsidRPr="00324D11">
              <w:rPr>
                <w:rFonts w:ascii="Adobe 宋体 Std L" w:eastAsia="Adobe 宋体 Std L" w:hAnsi="Adobe 宋体 Std L" w:hint="eastAsia"/>
                <w:kern w:val="0"/>
                <w:sz w:val="24"/>
                <w:szCs w:val="24"/>
              </w:rPr>
              <w:t>博士</w:t>
            </w:r>
            <w:r w:rsidR="00C62B82">
              <w:rPr>
                <w:rFonts w:ascii="Adobe 宋体 Std L" w:eastAsia="Adobe 宋体 Std L" w:hAnsi="Adobe 宋体 Std L" w:hint="eastAsia"/>
                <w:kern w:val="0"/>
                <w:sz w:val="24"/>
                <w:szCs w:val="24"/>
              </w:rPr>
              <w:t>生</w:t>
            </w:r>
            <w:r w:rsidR="00A41C15" w:rsidRPr="00324D11">
              <w:rPr>
                <w:rFonts w:ascii="Adobe 宋体 Std L" w:eastAsia="Adobe 宋体 Std L" w:hAnsi="Adobe 宋体 Std L" w:hint="eastAsia"/>
                <w:kern w:val="0"/>
                <w:sz w:val="24"/>
                <w:szCs w:val="24"/>
              </w:rPr>
              <w:t>为主，每一支实践团队由专职教师进行带队，深入到企业内部进行实践活动，然后和用人单位进行洽谈沟通，建立就业引导实习基地，更多以实习为主</w:t>
            </w:r>
          </w:p>
          <w:p w14:paraId="47BB1008" w14:textId="77777777" w:rsidR="00A41C15" w:rsidRPr="00324D11" w:rsidRDefault="00A41C15" w:rsidP="00B42F17">
            <w:pPr>
              <w:widowControl/>
              <w:spacing w:line="360" w:lineRule="auto"/>
              <w:rPr>
                <w:rFonts w:ascii="Adobe 宋体 Std L" w:eastAsia="Adobe 宋体 Std L" w:hAnsi="Adobe 宋体 Std L"/>
                <w:kern w:val="0"/>
                <w:sz w:val="24"/>
                <w:szCs w:val="24"/>
              </w:rPr>
            </w:pPr>
          </w:p>
          <w:p w14:paraId="15245E6C" w14:textId="270EBD06" w:rsidR="004D4F63" w:rsidRPr="00324D11" w:rsidRDefault="004D4F63" w:rsidP="00B42F17">
            <w:pPr>
              <w:pStyle w:val="aa"/>
              <w:widowControl/>
              <w:numPr>
                <w:ilvl w:val="0"/>
                <w:numId w:val="1"/>
              </w:numPr>
              <w:spacing w:line="360" w:lineRule="auto"/>
              <w:ind w:firstLineChars="0"/>
              <w:rPr>
                <w:rFonts w:ascii="Adobe 宋体 Std L" w:eastAsia="Adobe 宋体 Std L" w:hAnsi="Adobe 宋体 Std L"/>
                <w:kern w:val="0"/>
                <w:sz w:val="24"/>
                <w:szCs w:val="24"/>
              </w:rPr>
            </w:pPr>
            <w:r w:rsidRPr="00324D11">
              <w:rPr>
                <w:rFonts w:ascii="Adobe 宋体 Std L" w:eastAsia="Adobe 宋体 Std L" w:hAnsi="Adobe 宋体 Std L" w:hint="eastAsia"/>
                <w:b/>
                <w:bCs/>
                <w:kern w:val="0"/>
                <w:sz w:val="24"/>
                <w:szCs w:val="24"/>
              </w:rPr>
              <w:lastRenderedPageBreak/>
              <w:t>行业实践</w:t>
            </w:r>
            <w:r w:rsidR="00A41C15" w:rsidRPr="00324D11">
              <w:rPr>
                <w:rFonts w:ascii="Adobe 宋体 Std L" w:eastAsia="Adobe 宋体 Std L" w:hAnsi="Adobe 宋体 Std L" w:hint="eastAsia"/>
                <w:b/>
                <w:bCs/>
                <w:kern w:val="0"/>
                <w:sz w:val="24"/>
                <w:szCs w:val="24"/>
              </w:rPr>
              <w:t>：</w:t>
            </w:r>
            <w:r w:rsidR="00A41C15" w:rsidRPr="00324D11">
              <w:rPr>
                <w:rFonts w:ascii="Adobe 宋体 Std L" w:eastAsia="Adobe 宋体 Std L" w:hAnsi="Adobe 宋体 Std L" w:hint="eastAsia"/>
                <w:kern w:val="0"/>
                <w:sz w:val="24"/>
                <w:szCs w:val="24"/>
              </w:rPr>
              <w:t>以低年级本科生和低年级研究生为主，更多的是</w:t>
            </w:r>
            <w:r w:rsidR="00E06D49">
              <w:rPr>
                <w:rFonts w:ascii="Adobe 宋体 Std L" w:eastAsia="Adobe 宋体 Std L" w:hAnsi="Adobe 宋体 Std L" w:hint="eastAsia"/>
                <w:kern w:val="0"/>
                <w:sz w:val="24"/>
                <w:szCs w:val="24"/>
              </w:rPr>
              <w:t>通过参观企业，了解当前行业</w:t>
            </w:r>
            <w:r w:rsidR="00A41C15" w:rsidRPr="00324D11">
              <w:rPr>
                <w:rFonts w:ascii="Adobe 宋体 Std L" w:eastAsia="Adobe 宋体 Std L" w:hAnsi="Adobe 宋体 Std L" w:hint="eastAsia"/>
                <w:kern w:val="0"/>
                <w:sz w:val="24"/>
                <w:szCs w:val="24"/>
              </w:rPr>
              <w:t>的需求，激发同学们的学习热情，</w:t>
            </w:r>
            <w:r w:rsidR="00C62B82">
              <w:rPr>
                <w:rFonts w:ascii="Adobe 宋体 Std L" w:eastAsia="Adobe 宋体 Std L" w:hAnsi="Adobe 宋体 Std L" w:hint="eastAsia"/>
                <w:kern w:val="0"/>
                <w:sz w:val="24"/>
                <w:szCs w:val="24"/>
              </w:rPr>
              <w:t>开展</w:t>
            </w:r>
            <w:r w:rsidR="00A41C15" w:rsidRPr="00324D11">
              <w:rPr>
                <w:rFonts w:ascii="Adobe 宋体 Std L" w:eastAsia="Adobe 宋体 Std L" w:hAnsi="Adobe 宋体 Std L" w:hint="eastAsia"/>
                <w:kern w:val="0"/>
                <w:sz w:val="24"/>
                <w:szCs w:val="24"/>
              </w:rPr>
              <w:t>贯穿人才培养全过程的专业和行业情怀教育。</w:t>
            </w:r>
          </w:p>
          <w:p w14:paraId="51AB80C4" w14:textId="77777777" w:rsidR="00A41C15" w:rsidRPr="00324D11" w:rsidRDefault="00A41C15" w:rsidP="00B42F17">
            <w:pPr>
              <w:widowControl/>
              <w:spacing w:line="360" w:lineRule="auto"/>
              <w:rPr>
                <w:rFonts w:ascii="Adobe 宋体 Std L" w:eastAsia="Adobe 宋体 Std L" w:hAnsi="Adobe 宋体 Std L"/>
                <w:kern w:val="0"/>
                <w:sz w:val="24"/>
                <w:szCs w:val="24"/>
              </w:rPr>
            </w:pPr>
          </w:p>
          <w:p w14:paraId="70347503" w14:textId="596F7DFC" w:rsidR="004D4F63" w:rsidRPr="00324D11" w:rsidRDefault="004D4F63" w:rsidP="00B42F17">
            <w:pPr>
              <w:pStyle w:val="aa"/>
              <w:widowControl/>
              <w:numPr>
                <w:ilvl w:val="0"/>
                <w:numId w:val="1"/>
              </w:numPr>
              <w:spacing w:line="360" w:lineRule="auto"/>
              <w:ind w:firstLineChars="0"/>
              <w:rPr>
                <w:rFonts w:ascii="Adobe 宋体 Std L" w:eastAsia="Adobe 宋体 Std L" w:hAnsi="Adobe 宋体 Std L"/>
                <w:kern w:val="0"/>
                <w:sz w:val="24"/>
                <w:szCs w:val="24"/>
              </w:rPr>
            </w:pPr>
            <w:r w:rsidRPr="00324D11">
              <w:rPr>
                <w:rFonts w:ascii="Adobe 宋体 Std L" w:eastAsia="Adobe 宋体 Std L" w:hAnsi="Adobe 宋体 Std L" w:hint="eastAsia"/>
                <w:b/>
                <w:bCs/>
                <w:kern w:val="0"/>
                <w:sz w:val="24"/>
                <w:szCs w:val="24"/>
              </w:rPr>
              <w:t>通识实践</w:t>
            </w:r>
            <w:r w:rsidR="00A41C15" w:rsidRPr="00324D11">
              <w:rPr>
                <w:rFonts w:ascii="Adobe 宋体 Std L" w:eastAsia="Adobe 宋体 Std L" w:hAnsi="Adobe 宋体 Std L" w:hint="eastAsia"/>
                <w:b/>
                <w:bCs/>
                <w:kern w:val="0"/>
                <w:sz w:val="24"/>
                <w:szCs w:val="24"/>
              </w:rPr>
              <w:t>：</w:t>
            </w:r>
            <w:r w:rsidR="00A41C15" w:rsidRPr="00324D11">
              <w:rPr>
                <w:rFonts w:ascii="Adobe 宋体 Std L" w:eastAsia="Adobe 宋体 Std L" w:hAnsi="Adobe 宋体 Std L" w:hint="eastAsia"/>
                <w:kern w:val="0"/>
                <w:sz w:val="24"/>
                <w:szCs w:val="24"/>
              </w:rPr>
              <w:t>全体学生为参与对象，社会实践选题涉及价值引领、社会经济、科技创新、民生热点、社会服务、文化教育、生态文明、国防教育、国际交流、行业教育、学在交大等十个方向，重点围绕“学习实践党的十九大精神”“庆祝新中国成立</w:t>
            </w:r>
            <w:r w:rsidR="00A41C15" w:rsidRPr="00324D11">
              <w:rPr>
                <w:rFonts w:ascii="Adobe 宋体 Std L" w:eastAsia="Adobe 宋体 Std L" w:hAnsi="Adobe 宋体 Std L"/>
                <w:kern w:val="0"/>
                <w:sz w:val="24"/>
                <w:szCs w:val="24"/>
              </w:rPr>
              <w:t>70周年”“一带一路”倡议、“青年奋进新时代”等开展主题社会实践</w:t>
            </w:r>
          </w:p>
          <w:p w14:paraId="2BD304E5" w14:textId="77777777" w:rsidR="00A41C15" w:rsidRPr="00324D11" w:rsidRDefault="00A41C15" w:rsidP="00B42F17">
            <w:pPr>
              <w:widowControl/>
              <w:spacing w:line="360" w:lineRule="auto"/>
              <w:rPr>
                <w:rFonts w:ascii="Adobe 宋体 Std L" w:eastAsia="Adobe 宋体 Std L" w:hAnsi="Adobe 宋体 Std L"/>
                <w:kern w:val="0"/>
                <w:sz w:val="24"/>
                <w:szCs w:val="24"/>
              </w:rPr>
            </w:pPr>
          </w:p>
          <w:p w14:paraId="2BE9237A" w14:textId="1B10A616" w:rsidR="004D4F63" w:rsidRPr="00324D11" w:rsidRDefault="004D4F63" w:rsidP="00B42F17">
            <w:pPr>
              <w:widowControl/>
              <w:spacing w:line="360" w:lineRule="auto"/>
              <w:rPr>
                <w:rFonts w:ascii="Adobe 宋体 Std L" w:eastAsia="Adobe 宋体 Std L" w:hAnsi="Adobe 宋体 Std L"/>
                <w:kern w:val="0"/>
                <w:sz w:val="24"/>
                <w:szCs w:val="24"/>
              </w:rPr>
            </w:pPr>
            <w:r w:rsidRPr="00324D11">
              <w:rPr>
                <w:rFonts w:ascii="Adobe 宋体 Std L" w:eastAsia="Adobe 宋体 Std L" w:hAnsi="Adobe 宋体 Std L" w:hint="eastAsia"/>
                <w:kern w:val="0"/>
                <w:sz w:val="24"/>
                <w:szCs w:val="24"/>
              </w:rPr>
              <w:t>参考：</w:t>
            </w:r>
            <w:r w:rsidR="00FF3757" w:rsidRPr="00324D11">
              <w:rPr>
                <w:rFonts w:ascii="Adobe 宋体 Std L" w:eastAsia="Adobe 宋体 Std L" w:hAnsi="Adobe 宋体 Std L"/>
                <w:sz w:val="24"/>
                <w:szCs w:val="24"/>
              </w:rPr>
              <w:t>https://mp.weixin.qq.com/s/mcPqaPeJFB8ESfb3X43rmg</w:t>
            </w:r>
          </w:p>
        </w:tc>
      </w:tr>
      <w:tr w:rsidR="004D4F63" w:rsidRPr="00324D11" w14:paraId="61247AE9" w14:textId="77777777" w:rsidTr="00324D11">
        <w:trPr>
          <w:trHeight w:val="3960"/>
        </w:trPr>
        <w:tc>
          <w:tcPr>
            <w:tcW w:w="1271" w:type="dxa"/>
            <w:vAlign w:val="center"/>
          </w:tcPr>
          <w:p w14:paraId="49F5CFB4" w14:textId="669A00F9" w:rsidR="004D4F63" w:rsidRPr="00324D11" w:rsidRDefault="0097416A"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lastRenderedPageBreak/>
              <w:t>学分认定</w:t>
            </w:r>
          </w:p>
        </w:tc>
        <w:tc>
          <w:tcPr>
            <w:tcW w:w="7025" w:type="dxa"/>
            <w:gridSpan w:val="4"/>
          </w:tcPr>
          <w:p w14:paraId="5E2071DF" w14:textId="0529BEB6" w:rsidR="00DA7D56" w:rsidRPr="00324D11" w:rsidRDefault="00DA7D56" w:rsidP="00E06D49">
            <w:pPr>
              <w:widowControl/>
              <w:spacing w:line="360" w:lineRule="auto"/>
              <w:ind w:firstLineChars="200" w:firstLine="480"/>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社会实践是一门2个学分的必修课，</w:t>
            </w:r>
            <w:r w:rsidR="00E77009">
              <w:rPr>
                <w:rFonts w:ascii="Adobe 宋体 Std L" w:eastAsia="Adobe 宋体 Std L" w:hAnsi="Adobe 宋体 Std L" w:hint="eastAsia"/>
                <w:sz w:val="24"/>
                <w:szCs w:val="24"/>
              </w:rPr>
              <w:t>全称为</w:t>
            </w:r>
            <w:r w:rsidRPr="00324D11">
              <w:rPr>
                <w:rFonts w:ascii="Adobe 宋体 Std L" w:eastAsia="Adobe 宋体 Std L" w:hAnsi="Adobe 宋体 Std L" w:hint="eastAsia"/>
                <w:sz w:val="24"/>
                <w:szCs w:val="24"/>
              </w:rPr>
              <w:t>新时代社会认知实践，分为基础类课程，讲座类课程和</w:t>
            </w:r>
            <w:r w:rsidR="00E77009">
              <w:rPr>
                <w:rFonts w:ascii="Adobe 宋体 Std L" w:eastAsia="Adobe 宋体 Std L" w:hAnsi="Adobe 宋体 Std L" w:hint="eastAsia"/>
                <w:sz w:val="24"/>
                <w:szCs w:val="24"/>
              </w:rPr>
              <w:t>暑期</w:t>
            </w:r>
            <w:r w:rsidRPr="00324D11">
              <w:rPr>
                <w:rFonts w:ascii="Adobe 宋体 Std L" w:eastAsia="Adobe 宋体 Std L" w:hAnsi="Adobe 宋体 Std L" w:hint="eastAsia"/>
                <w:sz w:val="24"/>
                <w:szCs w:val="24"/>
              </w:rPr>
              <w:t>社会实践三部分。同学需在同去网中选课，参加三</w:t>
            </w:r>
            <w:proofErr w:type="gramStart"/>
            <w:r w:rsidRPr="00324D11">
              <w:rPr>
                <w:rFonts w:ascii="Adobe 宋体 Std L" w:eastAsia="Adobe 宋体 Std L" w:hAnsi="Adobe 宋体 Std L" w:hint="eastAsia"/>
                <w:sz w:val="24"/>
                <w:szCs w:val="24"/>
              </w:rPr>
              <w:t>讲基础类</w:t>
            </w:r>
            <w:proofErr w:type="gramEnd"/>
            <w:r w:rsidRPr="00324D11">
              <w:rPr>
                <w:rFonts w:ascii="Adobe 宋体 Std L" w:eastAsia="Adobe 宋体 Std L" w:hAnsi="Adobe 宋体 Std L" w:hint="eastAsia"/>
                <w:sz w:val="24"/>
                <w:szCs w:val="24"/>
              </w:rPr>
              <w:t>课程和一讲讲座类课程（会有助教发听课证明），最后参加暑期社会实践</w:t>
            </w:r>
          </w:p>
          <w:p w14:paraId="1F2A9DA6" w14:textId="77777777" w:rsidR="00DA7D56" w:rsidRPr="00324D11" w:rsidRDefault="00DA7D56" w:rsidP="00E06D49">
            <w:pPr>
              <w:widowControl/>
              <w:spacing w:line="360" w:lineRule="auto"/>
              <w:ind w:firstLineChars="200" w:firstLine="480"/>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基础类课程为以下三讲内容：</w:t>
            </w:r>
          </w:p>
          <w:p w14:paraId="40EEBDF9" w14:textId="77777777" w:rsidR="00DA7D56" w:rsidRPr="00324D11" w:rsidRDefault="00DA7D56" w:rsidP="00E06D49">
            <w:pPr>
              <w:widowControl/>
              <w:spacing w:line="360" w:lineRule="auto"/>
              <w:ind w:firstLineChars="200" w:firstLine="480"/>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第一讲</w:t>
            </w:r>
            <w:r w:rsidRPr="00324D11">
              <w:rPr>
                <w:rFonts w:ascii="Adobe 宋体 Std L" w:eastAsia="Adobe 宋体 Std L" w:hAnsi="Adobe 宋体 Std L"/>
                <w:sz w:val="24"/>
                <w:szCs w:val="24"/>
              </w:rPr>
              <w:t xml:space="preserve"> 社会实践概述与选题（第13周）</w:t>
            </w:r>
          </w:p>
          <w:p w14:paraId="21FADD0A" w14:textId="77777777" w:rsidR="00DA7D56" w:rsidRPr="00324D11" w:rsidRDefault="00DA7D56" w:rsidP="00E06D49">
            <w:pPr>
              <w:widowControl/>
              <w:spacing w:line="360" w:lineRule="auto"/>
              <w:ind w:firstLineChars="200" w:firstLine="480"/>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第二讲</w:t>
            </w:r>
            <w:r w:rsidRPr="00324D11">
              <w:rPr>
                <w:rFonts w:ascii="Adobe 宋体 Std L" w:eastAsia="Adobe 宋体 Std L" w:hAnsi="Adobe 宋体 Std L"/>
                <w:sz w:val="24"/>
                <w:szCs w:val="24"/>
              </w:rPr>
              <w:t xml:space="preserve"> 社会实践的策划、申报与实施（第14周）</w:t>
            </w:r>
          </w:p>
          <w:p w14:paraId="2FFE8B78" w14:textId="77777777" w:rsidR="00DA7D56" w:rsidRPr="00324D11" w:rsidRDefault="00DA7D56" w:rsidP="00E06D49">
            <w:pPr>
              <w:widowControl/>
              <w:spacing w:line="360" w:lineRule="auto"/>
              <w:ind w:firstLineChars="200" w:firstLine="480"/>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第三讲</w:t>
            </w:r>
            <w:r w:rsidRPr="00324D11">
              <w:rPr>
                <w:rFonts w:ascii="Adobe 宋体 Std L" w:eastAsia="Adobe 宋体 Std L" w:hAnsi="Adobe 宋体 Std L"/>
                <w:sz w:val="24"/>
                <w:szCs w:val="24"/>
              </w:rPr>
              <w:t xml:space="preserve"> 社会实践方法、技能与总结转化（第15周）</w:t>
            </w:r>
          </w:p>
          <w:p w14:paraId="0B7E804F" w14:textId="77777777" w:rsidR="00E77009" w:rsidRDefault="00DA7D56" w:rsidP="00E77009">
            <w:pPr>
              <w:widowControl/>
              <w:spacing w:line="360" w:lineRule="auto"/>
              <w:ind w:firstLineChars="200" w:firstLine="480"/>
              <w:rPr>
                <w:ins w:id="0" w:author="周" w:date="2020-09-23T14:48:00Z"/>
                <w:rFonts w:ascii="Adobe 宋体 Std L" w:eastAsia="Adobe 宋体 Std L" w:hAnsi="Adobe 宋体 Std L"/>
                <w:sz w:val="24"/>
                <w:szCs w:val="24"/>
              </w:rPr>
            </w:pPr>
            <w:r w:rsidRPr="00324D11">
              <w:rPr>
                <w:rFonts w:ascii="Adobe 宋体 Std L" w:eastAsia="Adobe 宋体 Std L" w:hAnsi="Adobe 宋体 Std L" w:hint="eastAsia"/>
                <w:sz w:val="24"/>
                <w:szCs w:val="24"/>
              </w:rPr>
              <w:lastRenderedPageBreak/>
              <w:t>第一讲后，发布实践选题指南，组织学生选题立项，由课程教师和实践指导教师共同指导实践选题是否符合课程选题指南范畴，严格把关；</w:t>
            </w:r>
          </w:p>
          <w:p w14:paraId="030E08F7" w14:textId="48449E6C" w:rsidR="00DA7D56" w:rsidRPr="00324D11" w:rsidRDefault="00DA7D56" w:rsidP="00E06D49">
            <w:pPr>
              <w:widowControl/>
              <w:spacing w:line="360" w:lineRule="auto"/>
              <w:ind w:firstLineChars="200" w:firstLine="480"/>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第二讲后，开放立项信息系统，组队填报信息；第三讲后完成立项申报。</w:t>
            </w:r>
          </w:p>
          <w:p w14:paraId="33535C34" w14:textId="0AF5A183" w:rsidR="00DA7D56" w:rsidRPr="00324D11" w:rsidRDefault="00DA7D56" w:rsidP="00E06D49">
            <w:pPr>
              <w:widowControl/>
              <w:spacing w:line="360" w:lineRule="auto"/>
              <w:ind w:firstLineChars="200" w:firstLine="480"/>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讲座类课程每类</w:t>
            </w:r>
            <w:proofErr w:type="gramStart"/>
            <w:r w:rsidRPr="00324D11">
              <w:rPr>
                <w:rFonts w:ascii="Adobe 宋体 Std L" w:eastAsia="Adobe 宋体 Std L" w:hAnsi="Adobe 宋体 Std L" w:hint="eastAsia"/>
                <w:sz w:val="24"/>
                <w:szCs w:val="24"/>
              </w:rPr>
              <w:t>实践团须</w:t>
            </w:r>
            <w:proofErr w:type="gramEnd"/>
            <w:r w:rsidRPr="00324D11">
              <w:rPr>
                <w:rFonts w:ascii="Adobe 宋体 Std L" w:eastAsia="Adobe 宋体 Std L" w:hAnsi="Adobe 宋体 Std L" w:hint="eastAsia"/>
                <w:sz w:val="24"/>
                <w:szCs w:val="24"/>
              </w:rPr>
              <w:t>有至少一人参与，2019年的讲座共有2类，一是创新创业类，二是技能技巧类</w:t>
            </w:r>
          </w:p>
          <w:p w14:paraId="299164A7" w14:textId="3C2205AA" w:rsidR="00DA7D56" w:rsidRDefault="00DA7D56" w:rsidP="00B42F17">
            <w:pPr>
              <w:widowControl/>
              <w:spacing w:line="360" w:lineRule="auto"/>
              <w:rPr>
                <w:ins w:id="1" w:author="周" w:date="2020-09-23T14:52:00Z"/>
                <w:rFonts w:ascii="Adobe 宋体 Std L" w:eastAsia="Adobe 宋体 Std L" w:hAnsi="Adobe 宋体 Std L"/>
                <w:sz w:val="24"/>
                <w:szCs w:val="24"/>
              </w:rPr>
            </w:pPr>
            <w:r w:rsidRPr="00324D11">
              <w:rPr>
                <w:rFonts w:ascii="Adobe 宋体 Std L" w:eastAsia="Adobe 宋体 Std L" w:hAnsi="Adobe 宋体 Std L" w:hint="eastAsia"/>
                <w:sz w:val="24"/>
                <w:szCs w:val="24"/>
              </w:rPr>
              <w:t>最后参加暑期社会实践</w:t>
            </w:r>
          </w:p>
          <w:p w14:paraId="00400C79" w14:textId="77777777" w:rsidR="00E77009" w:rsidRPr="00324D11" w:rsidRDefault="00E77009" w:rsidP="00B42F17">
            <w:pPr>
              <w:widowControl/>
              <w:spacing w:line="360" w:lineRule="auto"/>
              <w:rPr>
                <w:rFonts w:ascii="Adobe 宋体 Std L" w:eastAsia="Adobe 宋体 Std L" w:hAnsi="Adobe 宋体 Std L"/>
                <w:sz w:val="24"/>
                <w:szCs w:val="24"/>
              </w:rPr>
            </w:pPr>
          </w:p>
          <w:p w14:paraId="607D52B7" w14:textId="5A4D53F8" w:rsidR="00DA7D56" w:rsidRPr="00324D11" w:rsidRDefault="00DA7D5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参考：</w:t>
            </w:r>
            <w:r w:rsidRPr="00324D11">
              <w:rPr>
                <w:rFonts w:ascii="Adobe 宋体 Std L" w:eastAsia="Adobe 宋体 Std L" w:hAnsi="Adobe 宋体 Std L"/>
                <w:sz w:val="24"/>
                <w:szCs w:val="24"/>
              </w:rPr>
              <w:t>https://mp.weixin.qq.com/s/_HKqTZW6VkBofd9EJTcODg</w:t>
            </w:r>
          </w:p>
          <w:p w14:paraId="72033798" w14:textId="5E63A837" w:rsidR="00065C36" w:rsidRPr="00324D11" w:rsidRDefault="00DA7D5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参考：</w:t>
            </w:r>
            <w:hyperlink r:id="rId7" w:history="1">
              <w:r w:rsidR="009C0374" w:rsidRPr="00324D11">
                <w:rPr>
                  <w:rStyle w:val="a8"/>
                  <w:rFonts w:ascii="Adobe 宋体 Std L" w:eastAsia="Adobe 宋体 Std L" w:hAnsi="Adobe 宋体 Std L"/>
                  <w:sz w:val="24"/>
                  <w:szCs w:val="24"/>
                </w:rPr>
                <w:t>https://mp.weixin.qq.com/s/5rjPy-4DmwI8VL7oSwGhpg</w:t>
              </w:r>
            </w:hyperlink>
          </w:p>
          <w:p w14:paraId="712EC8FC" w14:textId="77777777" w:rsidR="009C0374" w:rsidRPr="00324D11" w:rsidRDefault="009C0374" w:rsidP="00B42F17">
            <w:pPr>
              <w:widowControl/>
              <w:spacing w:line="360" w:lineRule="auto"/>
              <w:jc w:val="left"/>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参考：</w:t>
            </w:r>
          </w:p>
          <w:p w14:paraId="762E1690" w14:textId="095E3C90" w:rsidR="00324D11" w:rsidRPr="00324D11" w:rsidRDefault="00F936D3" w:rsidP="00B42F17">
            <w:pPr>
              <w:widowControl/>
              <w:spacing w:line="360" w:lineRule="auto"/>
              <w:jc w:val="left"/>
              <w:rPr>
                <w:rFonts w:ascii="Adobe 宋体 Std L" w:eastAsia="Adobe 宋体 Std L" w:hAnsi="Adobe 宋体 Std L"/>
                <w:sz w:val="24"/>
                <w:szCs w:val="24"/>
              </w:rPr>
            </w:pPr>
            <w:hyperlink r:id="rId8" w:history="1">
              <w:r w:rsidR="00324D11" w:rsidRPr="00324D11">
                <w:rPr>
                  <w:rStyle w:val="a8"/>
                  <w:rFonts w:ascii="Adobe 宋体 Std L" w:eastAsia="Adobe 宋体 Std L" w:hAnsi="Adobe 宋体 Std L"/>
                  <w:sz w:val="24"/>
                  <w:szCs w:val="24"/>
                </w:rPr>
                <w:t>https://mp.weixin.qq.com/s?__biz=MjM5NDQ5MzM4Mg==&amp;mid</w:t>
              </w:r>
            </w:hyperlink>
            <w:r w:rsidR="00324D11" w:rsidRPr="00324D11">
              <w:rPr>
                <w:rFonts w:ascii="Adobe 宋体 Std L" w:eastAsia="Adobe 宋体 Std L" w:hAnsi="Adobe 宋体 Std L"/>
                <w:sz w:val="24"/>
                <w:szCs w:val="24"/>
              </w:rPr>
              <w:t>=2651752724&amp;idx=1&amp;sn=450f1fc854b50c7035fec0adfc292d4d&amp;chksm=bd7ccfbd8a0b46ab004e97985162228d17e7359619cfafedecaaa00c00c77a7d66591af56316&amp;mpshare=1&amp;scene=23&amp;srcid=0826lR5eLVVk4DoMnIlG40Hr&amp;sharer_sharetime=1598415369857&amp;sharer_shareid=975d1290d991acc42bec400e7f3e84c0#rd</w:t>
            </w:r>
          </w:p>
        </w:tc>
      </w:tr>
      <w:tr w:rsidR="004D4F63" w:rsidRPr="00324D11" w14:paraId="3240884F" w14:textId="77777777" w:rsidTr="00324D11">
        <w:trPr>
          <w:trHeight w:val="1261"/>
        </w:trPr>
        <w:tc>
          <w:tcPr>
            <w:tcW w:w="1271" w:type="dxa"/>
            <w:vAlign w:val="center"/>
          </w:tcPr>
          <w:p w14:paraId="4F8C2C5D" w14:textId="290221D9" w:rsidR="004D4F63" w:rsidRPr="00324D11" w:rsidRDefault="0097416A"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lastRenderedPageBreak/>
              <w:t>前期准备活动</w:t>
            </w:r>
          </w:p>
        </w:tc>
        <w:tc>
          <w:tcPr>
            <w:tcW w:w="7025" w:type="dxa"/>
            <w:gridSpan w:val="4"/>
          </w:tcPr>
          <w:p w14:paraId="327D8A8C" w14:textId="17BFCA86" w:rsidR="00DA7D56" w:rsidRPr="00324D11" w:rsidRDefault="00DA7D56" w:rsidP="00B42F17">
            <w:pPr>
              <w:pStyle w:val="aa"/>
              <w:widowControl/>
              <w:numPr>
                <w:ilvl w:val="0"/>
                <w:numId w:val="2"/>
              </w:numPr>
              <w:spacing w:line="360" w:lineRule="auto"/>
              <w:ind w:firstLineChars="0"/>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理论类课程</w:t>
            </w:r>
            <w:r w:rsidR="00324D11">
              <w:rPr>
                <w:rFonts w:ascii="Adobe 宋体 Std L" w:eastAsia="Adobe 宋体 Std L" w:hAnsi="Adobe 宋体 Std L" w:hint="eastAsia"/>
                <w:sz w:val="24"/>
                <w:szCs w:val="24"/>
              </w:rPr>
              <w:t>发布，包括讲义，通知</w:t>
            </w:r>
          </w:p>
          <w:p w14:paraId="5B1FCDC5" w14:textId="077F6121" w:rsidR="00324D11" w:rsidRPr="00324D11" w:rsidRDefault="00324D11" w:rsidP="00B42F17">
            <w:pPr>
              <w:pStyle w:val="aa"/>
              <w:widowControl/>
              <w:numPr>
                <w:ilvl w:val="0"/>
                <w:numId w:val="2"/>
              </w:numPr>
              <w:spacing w:line="360" w:lineRule="auto"/>
              <w:ind w:firstLineChars="0"/>
              <w:rPr>
                <w:rFonts w:ascii="Adobe 宋体 Std L" w:eastAsia="Adobe 宋体 Std L" w:hAnsi="Adobe 宋体 Std L"/>
                <w:sz w:val="24"/>
                <w:szCs w:val="24"/>
              </w:rPr>
            </w:pPr>
            <w:r>
              <w:rPr>
                <w:rFonts w:ascii="Adobe 宋体 Std L" w:eastAsia="Adobe 宋体 Std L" w:hAnsi="Adobe 宋体 Std L" w:hint="eastAsia"/>
                <w:sz w:val="24"/>
                <w:szCs w:val="24"/>
              </w:rPr>
              <w:t>讲座类课程发布</w:t>
            </w:r>
          </w:p>
          <w:p w14:paraId="1538F7E6" w14:textId="2B5B8D5E" w:rsidR="00DA7D56" w:rsidRPr="00324D11" w:rsidRDefault="00DA7D56" w:rsidP="00B42F17">
            <w:pPr>
              <w:pStyle w:val="aa"/>
              <w:widowControl/>
              <w:numPr>
                <w:ilvl w:val="0"/>
                <w:numId w:val="2"/>
              </w:numPr>
              <w:spacing w:line="360" w:lineRule="auto"/>
              <w:ind w:firstLineChars="0"/>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lastRenderedPageBreak/>
              <w:t>暑期挂职锻炼社会实践</w:t>
            </w:r>
            <w:r w:rsidR="00E77009">
              <w:rPr>
                <w:rFonts w:ascii="Adobe 宋体 Std L" w:eastAsia="Adobe 宋体 Std L" w:hAnsi="Adobe 宋体 Std L" w:hint="eastAsia"/>
                <w:sz w:val="24"/>
                <w:szCs w:val="24"/>
              </w:rPr>
              <w:t>信息发布</w:t>
            </w:r>
            <w:r w:rsidRPr="00324D11">
              <w:rPr>
                <w:rFonts w:ascii="Adobe 宋体 Std L" w:eastAsia="Adobe 宋体 Std L" w:hAnsi="Adobe 宋体 Std L" w:hint="eastAsia"/>
                <w:sz w:val="24"/>
                <w:szCs w:val="24"/>
              </w:rPr>
              <w:t>：推荐优秀学生，到各地区挂职基层科级干部</w:t>
            </w:r>
            <w:r w:rsidR="00324D11">
              <w:rPr>
                <w:rFonts w:ascii="Adobe 宋体 Std L" w:eastAsia="Adobe 宋体 Std L" w:hAnsi="Adobe 宋体 Std L" w:hint="eastAsia"/>
                <w:sz w:val="24"/>
                <w:szCs w:val="24"/>
              </w:rPr>
              <w:t>，持续时间4</w:t>
            </w:r>
            <w:r w:rsidR="00860121">
              <w:rPr>
                <w:rFonts w:ascii="Adobe 宋体 Std L" w:eastAsia="Adobe 宋体 Std L" w:hAnsi="Adobe 宋体 Std L" w:hint="eastAsia"/>
                <w:sz w:val="24"/>
                <w:szCs w:val="24"/>
              </w:rPr>
              <w:t>-</w:t>
            </w:r>
            <w:r w:rsidR="00324D11">
              <w:rPr>
                <w:rFonts w:ascii="Adobe 宋体 Std L" w:eastAsia="Adobe 宋体 Std L" w:hAnsi="Adobe 宋体 Std L" w:hint="eastAsia"/>
                <w:sz w:val="24"/>
                <w:szCs w:val="24"/>
              </w:rPr>
              <w:t>8周，在交大思思的公众号上会发布一些挂职的单位的信息，同学们可以报名</w:t>
            </w:r>
          </w:p>
          <w:p w14:paraId="458B00A1" w14:textId="77777777" w:rsidR="00DA7D56" w:rsidRPr="00324D11" w:rsidRDefault="00DA7D5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参考：</w:t>
            </w:r>
            <w:r w:rsidRPr="00324D11">
              <w:rPr>
                <w:rFonts w:ascii="Adobe 宋体 Std L" w:eastAsia="Adobe 宋体 Std L" w:hAnsi="Adobe 宋体 Std L"/>
                <w:sz w:val="24"/>
                <w:szCs w:val="24"/>
              </w:rPr>
              <w:t>https://mp.weixin.qq.com/s/mCXXbVKo0kCQmwXkiOBArA</w:t>
            </w:r>
          </w:p>
          <w:p w14:paraId="00A404AC" w14:textId="78888779" w:rsidR="00DA7D56" w:rsidRPr="00324D11" w:rsidRDefault="00DA7D5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3、实践项目推荐</w:t>
            </w:r>
            <w:r w:rsidR="00324D11">
              <w:rPr>
                <w:rFonts w:ascii="Adobe 宋体 Std L" w:eastAsia="Adobe 宋体 Std L" w:hAnsi="Adobe 宋体 Std L" w:hint="eastAsia"/>
                <w:sz w:val="24"/>
                <w:szCs w:val="24"/>
              </w:rPr>
              <w:t>：往年的</w:t>
            </w:r>
            <w:r w:rsidR="00A32CB4">
              <w:rPr>
                <w:rFonts w:ascii="Adobe 宋体 Std L" w:eastAsia="Adobe 宋体 Std L" w:hAnsi="Adobe 宋体 Std L" w:hint="eastAsia"/>
                <w:sz w:val="24"/>
                <w:szCs w:val="24"/>
              </w:rPr>
              <w:t>一些</w:t>
            </w:r>
            <w:r w:rsidR="00324D11">
              <w:rPr>
                <w:rFonts w:ascii="Adobe 宋体 Std L" w:eastAsia="Adobe 宋体 Std L" w:hAnsi="Adobe 宋体 Std L" w:hint="eastAsia"/>
                <w:sz w:val="24"/>
                <w:szCs w:val="24"/>
              </w:rPr>
              <w:t>优秀的团队今年继续</w:t>
            </w:r>
            <w:r w:rsidR="00A32CB4">
              <w:rPr>
                <w:rFonts w:ascii="Adobe 宋体 Std L" w:eastAsia="Adobe 宋体 Std L" w:hAnsi="Adobe 宋体 Std L" w:hint="eastAsia"/>
                <w:sz w:val="24"/>
                <w:szCs w:val="24"/>
              </w:rPr>
              <w:t>开展</w:t>
            </w:r>
            <w:r w:rsidR="00324D11">
              <w:rPr>
                <w:rFonts w:ascii="Adobe 宋体 Std L" w:eastAsia="Adobe 宋体 Std L" w:hAnsi="Adobe 宋体 Std L" w:hint="eastAsia"/>
                <w:sz w:val="24"/>
                <w:szCs w:val="24"/>
              </w:rPr>
              <w:t>项目，在交大思思平台上</w:t>
            </w:r>
            <w:r w:rsidR="000949E4">
              <w:rPr>
                <w:rFonts w:ascii="Adobe 宋体 Std L" w:eastAsia="Adobe 宋体 Std L" w:hAnsi="Adobe 宋体 Std L" w:hint="eastAsia"/>
                <w:sz w:val="24"/>
                <w:szCs w:val="24"/>
              </w:rPr>
              <w:t>招募新</w:t>
            </w:r>
            <w:r w:rsidR="00A32CB4">
              <w:rPr>
                <w:rFonts w:ascii="Adobe 宋体 Std L" w:eastAsia="Adobe 宋体 Std L" w:hAnsi="Adobe 宋体 Std L" w:hint="eastAsia"/>
                <w:sz w:val="24"/>
                <w:szCs w:val="24"/>
              </w:rPr>
              <w:t>成员</w:t>
            </w:r>
          </w:p>
          <w:p w14:paraId="2F53E858" w14:textId="78416BC7" w:rsidR="00DA7D56" w:rsidRPr="00324D11" w:rsidRDefault="00DA7D5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4、启动仪式</w:t>
            </w:r>
            <w:r w:rsidR="000949E4">
              <w:rPr>
                <w:rFonts w:ascii="Adobe 宋体 Std L" w:eastAsia="Adobe 宋体 Std L" w:hAnsi="Adobe 宋体 Std L" w:hint="eastAsia"/>
                <w:sz w:val="24"/>
                <w:szCs w:val="24"/>
              </w:rPr>
              <w:t>：介绍本次暑期社会实践的总体情况</w:t>
            </w:r>
            <w:r w:rsidR="00A32CB4">
              <w:rPr>
                <w:rFonts w:ascii="Adobe 宋体 Std L" w:eastAsia="Adobe 宋体 Std L" w:hAnsi="Adobe 宋体 Std L" w:hint="eastAsia"/>
                <w:sz w:val="24"/>
                <w:szCs w:val="24"/>
              </w:rPr>
              <w:t>；</w:t>
            </w:r>
            <w:r w:rsidR="000949E4">
              <w:rPr>
                <w:rFonts w:ascii="Adobe 宋体 Std L" w:eastAsia="Adobe 宋体 Std L" w:hAnsi="Adobe 宋体 Std L" w:hint="eastAsia"/>
                <w:sz w:val="24"/>
                <w:szCs w:val="24"/>
              </w:rPr>
              <w:t>为指导老师颁发聘书</w:t>
            </w:r>
            <w:r w:rsidR="00A32CB4">
              <w:rPr>
                <w:rFonts w:ascii="Adobe 宋体 Std L" w:eastAsia="Adobe 宋体 Std L" w:hAnsi="Adobe 宋体 Std L" w:hint="eastAsia"/>
                <w:sz w:val="24"/>
                <w:szCs w:val="24"/>
              </w:rPr>
              <w:t>；</w:t>
            </w:r>
            <w:r w:rsidR="000949E4">
              <w:rPr>
                <w:rFonts w:ascii="Adobe 宋体 Std L" w:eastAsia="Adobe 宋体 Std L" w:hAnsi="Adobe 宋体 Std L" w:hint="eastAsia"/>
                <w:sz w:val="24"/>
                <w:szCs w:val="24"/>
              </w:rPr>
              <w:t>指导老师发言</w:t>
            </w:r>
            <w:r w:rsidR="00A32CB4">
              <w:rPr>
                <w:rFonts w:ascii="Adobe 宋体 Std L" w:eastAsia="Adobe 宋体 Std L" w:hAnsi="Adobe 宋体 Std L" w:hint="eastAsia"/>
                <w:sz w:val="24"/>
                <w:szCs w:val="24"/>
              </w:rPr>
              <w:t>；</w:t>
            </w:r>
            <w:r w:rsidR="000949E4">
              <w:rPr>
                <w:rFonts w:ascii="Adobe 宋体 Std L" w:eastAsia="Adobe 宋体 Std L" w:hAnsi="Adobe 宋体 Std L" w:hint="eastAsia"/>
                <w:sz w:val="24"/>
                <w:szCs w:val="24"/>
              </w:rPr>
              <w:t>优秀团队负责人发言</w:t>
            </w:r>
            <w:r w:rsidR="00A32CB4">
              <w:rPr>
                <w:rFonts w:ascii="Adobe 宋体 Std L" w:eastAsia="Adobe 宋体 Std L" w:hAnsi="Adobe 宋体 Std L" w:hint="eastAsia"/>
                <w:sz w:val="24"/>
                <w:szCs w:val="24"/>
              </w:rPr>
              <w:t>；</w:t>
            </w:r>
            <w:r w:rsidR="000949E4">
              <w:rPr>
                <w:rFonts w:ascii="Adobe 宋体 Std L" w:eastAsia="Adobe 宋体 Std L" w:hAnsi="Adobe 宋体 Std L" w:hint="eastAsia"/>
                <w:sz w:val="24"/>
                <w:szCs w:val="24"/>
              </w:rPr>
              <w:t>授旗仪式</w:t>
            </w:r>
            <w:r w:rsidR="00A32CB4">
              <w:rPr>
                <w:rFonts w:ascii="Adobe 宋体 Std L" w:eastAsia="Adobe 宋体 Std L" w:hAnsi="Adobe 宋体 Std L" w:hint="eastAsia"/>
                <w:sz w:val="24"/>
                <w:szCs w:val="24"/>
              </w:rPr>
              <w:t>；</w:t>
            </w:r>
            <w:r w:rsidR="000949E4">
              <w:rPr>
                <w:rFonts w:ascii="Adobe 宋体 Std L" w:eastAsia="Adobe 宋体 Std L" w:hAnsi="Adobe 宋体 Std L" w:hint="eastAsia"/>
                <w:sz w:val="24"/>
                <w:szCs w:val="24"/>
              </w:rPr>
              <w:t>总结讲话。</w:t>
            </w:r>
          </w:p>
          <w:p w14:paraId="4F8EBEF4" w14:textId="1F215111" w:rsidR="00FF3757" w:rsidRPr="00324D11" w:rsidRDefault="00DA7D5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参考：</w:t>
            </w:r>
            <w:r w:rsidRPr="00324D11">
              <w:rPr>
                <w:rFonts w:ascii="Adobe 宋体 Std L" w:eastAsia="Adobe 宋体 Std L" w:hAnsi="Adobe 宋体 Std L"/>
                <w:sz w:val="24"/>
                <w:szCs w:val="24"/>
              </w:rPr>
              <w:t>https://mp.weixin.qq.com/s/q4Wd3AyrOKnbf85vLKe9XA</w:t>
            </w:r>
          </w:p>
        </w:tc>
      </w:tr>
      <w:tr w:rsidR="004D4F63" w:rsidRPr="00324D11" w14:paraId="3B7C268F" w14:textId="77777777" w:rsidTr="00324D11">
        <w:trPr>
          <w:trHeight w:val="3250"/>
        </w:trPr>
        <w:tc>
          <w:tcPr>
            <w:tcW w:w="1271" w:type="dxa"/>
            <w:vAlign w:val="center"/>
          </w:tcPr>
          <w:p w14:paraId="70BA073A"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lastRenderedPageBreak/>
              <w:t>申报、投稿、评奖方式</w:t>
            </w:r>
          </w:p>
        </w:tc>
        <w:tc>
          <w:tcPr>
            <w:tcW w:w="7025" w:type="dxa"/>
            <w:gridSpan w:val="4"/>
          </w:tcPr>
          <w:p w14:paraId="70C45A69" w14:textId="77777777" w:rsidR="004D4F63" w:rsidRPr="00324D11" w:rsidRDefault="004B5388"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申报：网上报名，线上审核，团长在网</w:t>
            </w:r>
            <w:proofErr w:type="gramStart"/>
            <w:r w:rsidRPr="00324D11">
              <w:rPr>
                <w:rFonts w:ascii="Adobe 宋体 Std L" w:eastAsia="Adobe 宋体 Std L" w:hAnsi="Adobe 宋体 Std L" w:hint="eastAsia"/>
                <w:sz w:val="24"/>
                <w:szCs w:val="24"/>
              </w:rPr>
              <w:t>上勾选实践</w:t>
            </w:r>
            <w:proofErr w:type="gramEnd"/>
            <w:r w:rsidRPr="00324D11">
              <w:rPr>
                <w:rFonts w:ascii="Adobe 宋体 Std L" w:eastAsia="Adobe 宋体 Std L" w:hAnsi="Adobe 宋体 Std L" w:hint="eastAsia"/>
                <w:sz w:val="24"/>
                <w:szCs w:val="24"/>
              </w:rPr>
              <w:t>板块，然后填写立项申请表和成员信息，由院系审核</w:t>
            </w:r>
          </w:p>
          <w:p w14:paraId="6BAA794E" w14:textId="01BBC22F" w:rsidR="004B5388" w:rsidRPr="00324D11" w:rsidRDefault="004B5388"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先由各院（系）对本院（系）进行审核，之后</w:t>
            </w:r>
            <w:proofErr w:type="gramStart"/>
            <w:r w:rsidRPr="00324D11">
              <w:rPr>
                <w:rFonts w:ascii="Adobe 宋体 Std L" w:eastAsia="Adobe 宋体 Std L" w:hAnsi="Adobe 宋体 Std L" w:hint="eastAsia"/>
                <w:sz w:val="24"/>
                <w:szCs w:val="24"/>
              </w:rPr>
              <w:t>由学指委</w:t>
            </w:r>
            <w:proofErr w:type="gramEnd"/>
            <w:r w:rsidRPr="00324D11">
              <w:rPr>
                <w:rFonts w:ascii="Adobe 宋体 Std L" w:eastAsia="Adobe 宋体 Std L" w:hAnsi="Adobe 宋体 Std L" w:hint="eastAsia"/>
                <w:sz w:val="24"/>
                <w:szCs w:val="24"/>
              </w:rPr>
              <w:t>（团委）对申报项目二次审核，并发放安全出行确认书</w:t>
            </w:r>
          </w:p>
          <w:p w14:paraId="1B152EA9" w14:textId="1A7365FB" w:rsidR="000E2A71" w:rsidRPr="00324D11" w:rsidRDefault="000E2A71"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参考：</w:t>
            </w:r>
            <w:r w:rsidRPr="00324D11">
              <w:rPr>
                <w:rFonts w:ascii="Adobe 宋体 Std L" w:eastAsia="Adobe 宋体 Std L" w:hAnsi="Adobe 宋体 Std L"/>
                <w:sz w:val="24"/>
                <w:szCs w:val="24"/>
              </w:rPr>
              <w:t>https://mp.weixin.qq.com/s/mcPqaPeJFB8ESfb3X43rmg</w:t>
            </w:r>
          </w:p>
          <w:p w14:paraId="458A71C8" w14:textId="77777777" w:rsidR="004B5388" w:rsidRPr="00324D11" w:rsidRDefault="004B5388" w:rsidP="00B42F17">
            <w:pPr>
              <w:widowControl/>
              <w:spacing w:line="360" w:lineRule="auto"/>
              <w:rPr>
                <w:rFonts w:ascii="Adobe 宋体 Std L" w:eastAsia="Adobe 宋体 Std L" w:hAnsi="Adobe 宋体 Std L"/>
                <w:sz w:val="24"/>
                <w:szCs w:val="24"/>
              </w:rPr>
            </w:pPr>
          </w:p>
          <w:p w14:paraId="644771BA" w14:textId="06314AF4" w:rsidR="004B5388" w:rsidRPr="00324D11" w:rsidRDefault="004B5388"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投稿：</w:t>
            </w:r>
            <w:r w:rsidR="00B559D1" w:rsidRPr="00324D11">
              <w:fldChar w:fldCharType="begin"/>
            </w:r>
            <w:r w:rsidR="00B559D1" w:rsidRPr="00324D11">
              <w:rPr>
                <w:rFonts w:ascii="Adobe 宋体 Std L" w:eastAsia="Adobe 宋体 Std L" w:hAnsi="Adobe 宋体 Std L"/>
                <w:sz w:val="24"/>
                <w:szCs w:val="24"/>
              </w:rPr>
              <w:instrText xml:space="preserve"> HYPERLINK "mailto:发送邮件到sjtu_practice@163.com" </w:instrText>
            </w:r>
            <w:r w:rsidR="00B559D1" w:rsidRPr="00324D11">
              <w:fldChar w:fldCharType="separate"/>
            </w:r>
            <w:r w:rsidR="000E2A71" w:rsidRPr="00324D11">
              <w:rPr>
                <w:rStyle w:val="a8"/>
                <w:rFonts w:ascii="Adobe 宋体 Std L" w:eastAsia="Adobe 宋体 Std L" w:hAnsi="Adobe 宋体 Std L"/>
                <w:sz w:val="24"/>
                <w:szCs w:val="24"/>
              </w:rPr>
              <w:t>发送邮件到</w:t>
            </w:r>
            <w:r w:rsidR="000E2A71" w:rsidRPr="00324D11">
              <w:rPr>
                <w:rStyle w:val="a8"/>
                <w:rFonts w:ascii="Adobe 宋体 Std L" w:eastAsia="Adobe 宋体 Std L" w:hAnsi="Adobe 宋体 Std L" w:hint="eastAsia"/>
                <w:sz w:val="24"/>
                <w:szCs w:val="24"/>
              </w:rPr>
              <w:t>s</w:t>
            </w:r>
            <w:r w:rsidR="000E2A71" w:rsidRPr="00324D11">
              <w:rPr>
                <w:rStyle w:val="a8"/>
                <w:rFonts w:ascii="Adobe 宋体 Std L" w:eastAsia="Adobe 宋体 Std L" w:hAnsi="Adobe 宋体 Std L"/>
                <w:sz w:val="24"/>
                <w:szCs w:val="24"/>
              </w:rPr>
              <w:t>jtu_practice@163.com</w:t>
            </w:r>
            <w:r w:rsidR="00B559D1" w:rsidRPr="00324D11">
              <w:rPr>
                <w:rStyle w:val="a8"/>
                <w:rFonts w:ascii="Adobe 宋体 Std L" w:eastAsia="Adobe 宋体 Std L" w:hAnsi="Adobe 宋体 Std L"/>
                <w:sz w:val="24"/>
                <w:szCs w:val="24"/>
              </w:rPr>
              <w:fldChar w:fldCharType="end"/>
            </w:r>
            <w:r w:rsidR="000E2A71" w:rsidRPr="00324D11">
              <w:rPr>
                <w:rFonts w:ascii="Adobe 宋体 Std L" w:eastAsia="Adobe 宋体 Std L" w:hAnsi="Adobe 宋体 Std L" w:hint="eastAsia"/>
                <w:sz w:val="24"/>
                <w:szCs w:val="24"/>
              </w:rPr>
              <w:t>，邮件包括基本信息，附件word文档（新闻稿和内容）</w:t>
            </w:r>
            <w:r w:rsidR="000949E4">
              <w:rPr>
                <w:rFonts w:ascii="Adobe 宋体 Std L" w:eastAsia="Adobe 宋体 Std L" w:hAnsi="Adobe 宋体 Std L" w:hint="eastAsia"/>
                <w:sz w:val="24"/>
                <w:szCs w:val="24"/>
              </w:rPr>
              <w:t>，稿件字数一般不超过800字，以600字为宜</w:t>
            </w:r>
          </w:p>
          <w:p w14:paraId="36AD7915" w14:textId="21D3276A" w:rsidR="000E2A71" w:rsidRDefault="000E2A71"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参考：</w:t>
            </w:r>
            <w:hyperlink r:id="rId9" w:history="1">
              <w:r w:rsidR="000949E4" w:rsidRPr="00C312F7">
                <w:rPr>
                  <w:rStyle w:val="a8"/>
                  <w:rFonts w:ascii="Adobe 宋体 Std L" w:eastAsia="Adobe 宋体 Std L" w:hAnsi="Adobe 宋体 Std L"/>
                  <w:sz w:val="24"/>
                  <w:szCs w:val="24"/>
                </w:rPr>
                <w:t>https://mp.weixin.qq.com/s/5_kN2NE6I5tRp6vkOYzeQQ</w:t>
              </w:r>
            </w:hyperlink>
          </w:p>
          <w:p w14:paraId="4084142B" w14:textId="4419C7E2" w:rsidR="000949E4" w:rsidRPr="000949E4" w:rsidRDefault="000949E4"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t>（此处因为没有找到2019年的投稿要求，所以引用的是2016年的投稿要求）</w:t>
            </w:r>
          </w:p>
          <w:p w14:paraId="533ABE42" w14:textId="77777777" w:rsidR="000E2A71" w:rsidRPr="00324D11" w:rsidRDefault="000E2A71" w:rsidP="00B42F17">
            <w:pPr>
              <w:widowControl/>
              <w:spacing w:line="360" w:lineRule="auto"/>
              <w:rPr>
                <w:rFonts w:ascii="Adobe 宋体 Std L" w:eastAsia="Adobe 宋体 Std L" w:hAnsi="Adobe 宋体 Std L"/>
                <w:sz w:val="24"/>
                <w:szCs w:val="24"/>
              </w:rPr>
            </w:pPr>
          </w:p>
          <w:p w14:paraId="59D2F5C0" w14:textId="07A51D42" w:rsidR="000E2A71" w:rsidRPr="00324D11" w:rsidRDefault="000E2A71"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评奖方式：分为</w:t>
            </w:r>
            <w:r w:rsidR="00F5577E">
              <w:rPr>
                <w:rFonts w:ascii="Adobe 宋体 Std L" w:eastAsia="Adobe 宋体 Std L" w:hAnsi="Adobe 宋体 Std L" w:hint="eastAsia"/>
                <w:sz w:val="24"/>
                <w:szCs w:val="24"/>
              </w:rPr>
              <w:t>特</w:t>
            </w:r>
            <w:r w:rsidRPr="00324D11">
              <w:rPr>
                <w:rFonts w:ascii="Adobe 宋体 Std L" w:eastAsia="Adobe 宋体 Std L" w:hAnsi="Adobe 宋体 Std L" w:hint="eastAsia"/>
                <w:sz w:val="24"/>
                <w:szCs w:val="24"/>
              </w:rPr>
              <w:t>等奖，</w:t>
            </w:r>
            <w:r w:rsidR="00F5577E">
              <w:rPr>
                <w:rFonts w:ascii="Adobe 宋体 Std L" w:eastAsia="Adobe 宋体 Std L" w:hAnsi="Adobe 宋体 Std L" w:hint="eastAsia"/>
                <w:sz w:val="24"/>
                <w:szCs w:val="24"/>
              </w:rPr>
              <w:t>一</w:t>
            </w:r>
            <w:r w:rsidRPr="00324D11">
              <w:rPr>
                <w:rFonts w:ascii="Adobe 宋体 Std L" w:eastAsia="Adobe 宋体 Std L" w:hAnsi="Adobe 宋体 Std L" w:hint="eastAsia"/>
                <w:sz w:val="24"/>
                <w:szCs w:val="24"/>
              </w:rPr>
              <w:t>等奖，</w:t>
            </w:r>
            <w:r w:rsidR="00F5577E">
              <w:rPr>
                <w:rFonts w:ascii="Adobe 宋体 Std L" w:eastAsia="Adobe 宋体 Std L" w:hAnsi="Adobe 宋体 Std L" w:hint="eastAsia"/>
                <w:sz w:val="24"/>
                <w:szCs w:val="24"/>
              </w:rPr>
              <w:t>二</w:t>
            </w:r>
            <w:r w:rsidRPr="00324D11">
              <w:rPr>
                <w:rFonts w:ascii="Adobe 宋体 Std L" w:eastAsia="Adobe 宋体 Std L" w:hAnsi="Adobe 宋体 Std L" w:hint="eastAsia"/>
                <w:sz w:val="24"/>
                <w:szCs w:val="24"/>
              </w:rPr>
              <w:t>等奖和</w:t>
            </w:r>
            <w:r w:rsidR="00F5577E">
              <w:rPr>
                <w:rFonts w:ascii="Adobe 宋体 Std L" w:eastAsia="Adobe 宋体 Std L" w:hAnsi="Adobe 宋体 Std L" w:hint="eastAsia"/>
                <w:sz w:val="24"/>
                <w:szCs w:val="24"/>
              </w:rPr>
              <w:t>三</w:t>
            </w:r>
            <w:r w:rsidRPr="00324D11">
              <w:rPr>
                <w:rFonts w:ascii="Adobe 宋体 Std L" w:eastAsia="Adobe 宋体 Std L" w:hAnsi="Adobe 宋体 Std L" w:hint="eastAsia"/>
                <w:sz w:val="24"/>
                <w:szCs w:val="24"/>
              </w:rPr>
              <w:t>等奖，采用各院系推荐和评审答辩相结合，三等奖由各院系推荐，校团委审核，二，</w:t>
            </w:r>
            <w:proofErr w:type="gramStart"/>
            <w:r w:rsidRPr="00324D11">
              <w:rPr>
                <w:rFonts w:ascii="Adobe 宋体 Std L" w:eastAsia="Adobe 宋体 Std L" w:hAnsi="Adobe 宋体 Std L" w:hint="eastAsia"/>
                <w:sz w:val="24"/>
                <w:szCs w:val="24"/>
              </w:rPr>
              <w:t>一</w:t>
            </w:r>
            <w:proofErr w:type="gramEnd"/>
            <w:r w:rsidRPr="00324D11">
              <w:rPr>
                <w:rFonts w:ascii="Adobe 宋体 Std L" w:eastAsia="Adobe 宋体 Std L" w:hAnsi="Adobe 宋体 Std L" w:hint="eastAsia"/>
                <w:sz w:val="24"/>
                <w:szCs w:val="24"/>
              </w:rPr>
              <w:t>特等奖由通讯评审和现场答辩</w:t>
            </w:r>
          </w:p>
          <w:p w14:paraId="2BB435AE" w14:textId="7FEF7E97" w:rsidR="000E2A71" w:rsidRPr="00324D11" w:rsidRDefault="000E2A71"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参考：</w:t>
            </w:r>
            <w:r w:rsidRPr="00324D11">
              <w:rPr>
                <w:rFonts w:ascii="Adobe 宋体 Std L" w:eastAsia="Adobe 宋体 Std L" w:hAnsi="Adobe 宋体 Std L"/>
                <w:sz w:val="24"/>
                <w:szCs w:val="24"/>
              </w:rPr>
              <w:t>https://mp.weixin.qq.com/s/qNbK8UcS-9pk776R4p0ZKA</w:t>
            </w:r>
          </w:p>
        </w:tc>
      </w:tr>
      <w:tr w:rsidR="004D4F63" w:rsidRPr="00324D11" w14:paraId="4AD2135F" w14:textId="77777777" w:rsidTr="000949E4">
        <w:trPr>
          <w:trHeight w:val="2117"/>
        </w:trPr>
        <w:tc>
          <w:tcPr>
            <w:tcW w:w="1271" w:type="dxa"/>
            <w:vAlign w:val="center"/>
          </w:tcPr>
          <w:p w14:paraId="56B66B3C"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lastRenderedPageBreak/>
              <w:t>总结</w:t>
            </w:r>
          </w:p>
        </w:tc>
        <w:tc>
          <w:tcPr>
            <w:tcW w:w="7025" w:type="dxa"/>
            <w:gridSpan w:val="4"/>
          </w:tcPr>
          <w:p w14:paraId="2F877AFE" w14:textId="3A28A432" w:rsidR="004D4F63" w:rsidRDefault="000949E4" w:rsidP="00F5577E">
            <w:pPr>
              <w:widowControl/>
              <w:spacing w:line="360" w:lineRule="auto"/>
              <w:ind w:firstLineChars="200" w:firstLine="480"/>
              <w:rPr>
                <w:rFonts w:ascii="Adobe 宋体 Std L" w:eastAsia="Adobe 宋体 Std L" w:hAnsi="Adobe 宋体 Std L"/>
                <w:sz w:val="24"/>
                <w:szCs w:val="24"/>
              </w:rPr>
            </w:pPr>
            <w:r>
              <w:rPr>
                <w:rFonts w:ascii="Adobe 宋体 Std L" w:eastAsia="Adobe 宋体 Std L" w:hAnsi="Adobe 宋体 Std L" w:hint="eastAsia"/>
                <w:sz w:val="24"/>
                <w:szCs w:val="24"/>
              </w:rPr>
              <w:t>上海交通大学的暑期社会实践</w:t>
            </w:r>
            <w:r w:rsidR="00C27C7A">
              <w:rPr>
                <w:rFonts w:ascii="Adobe 宋体 Std L" w:eastAsia="Adobe 宋体 Std L" w:hAnsi="Adobe 宋体 Std L" w:hint="eastAsia"/>
                <w:sz w:val="24"/>
                <w:szCs w:val="24"/>
              </w:rPr>
              <w:t>相较我校</w:t>
            </w:r>
            <w:r>
              <w:rPr>
                <w:rFonts w:ascii="Adobe 宋体 Std L" w:eastAsia="Adobe 宋体 Std L" w:hAnsi="Adobe 宋体 Std L" w:hint="eastAsia"/>
                <w:sz w:val="24"/>
                <w:szCs w:val="24"/>
              </w:rPr>
              <w:t>更加系统，更像一门课程。学生的</w:t>
            </w:r>
            <w:r w:rsidR="002C6D76">
              <w:rPr>
                <w:rFonts w:ascii="Adobe 宋体 Std L" w:eastAsia="Adobe 宋体 Std L" w:hAnsi="Adobe 宋体 Std L" w:hint="eastAsia"/>
                <w:sz w:val="24"/>
                <w:szCs w:val="24"/>
              </w:rPr>
              <w:t>成绩从第13周的基础理论课开始便开始计算，13</w:t>
            </w:r>
            <w:r w:rsidR="00C27C7A">
              <w:rPr>
                <w:rFonts w:ascii="Adobe 宋体 Std L" w:eastAsia="Adobe 宋体 Std L" w:hAnsi="Adobe 宋体 Std L" w:hint="eastAsia"/>
                <w:sz w:val="24"/>
                <w:szCs w:val="24"/>
              </w:rPr>
              <w:t>-</w:t>
            </w:r>
            <w:r w:rsidR="002C6D76">
              <w:rPr>
                <w:rFonts w:ascii="Adobe 宋体 Std L" w:eastAsia="Adobe 宋体 Std L" w:hAnsi="Adobe 宋体 Std L" w:hint="eastAsia"/>
                <w:sz w:val="24"/>
                <w:szCs w:val="24"/>
              </w:rPr>
              <w:t>15周通过3门基础理论课的学习，逐渐确定选题，组队完成，之后进行讲座和具体实践过程，通过这样一系列的过程，他们的实践的质量可能会更好</w:t>
            </w:r>
            <w:r w:rsidR="00C27C7A">
              <w:rPr>
                <w:rFonts w:ascii="Adobe 宋体 Std L" w:eastAsia="Adobe 宋体 Std L" w:hAnsi="Adobe 宋体 Std L" w:hint="eastAsia"/>
                <w:sz w:val="24"/>
                <w:szCs w:val="24"/>
              </w:rPr>
              <w:t>、实践过程更</w:t>
            </w:r>
            <w:r w:rsidR="002C6D76">
              <w:rPr>
                <w:rFonts w:ascii="Adobe 宋体 Std L" w:eastAsia="Adobe 宋体 Std L" w:hAnsi="Adobe 宋体 Std L" w:hint="eastAsia"/>
                <w:sz w:val="24"/>
                <w:szCs w:val="24"/>
              </w:rPr>
              <w:t>专业。我们学校通知进行暑期社会实践之后学生可能会比较茫然，不知道暑期社会实践该干什么，即便有一些选题方面的讲座，也不是很愿意去听，学院的大会也不能很好</w:t>
            </w:r>
            <w:r w:rsidR="00C27C7A">
              <w:rPr>
                <w:rFonts w:ascii="Adobe 宋体 Std L" w:eastAsia="Adobe 宋体 Std L" w:hAnsi="Adobe 宋体 Std L" w:hint="eastAsia"/>
                <w:sz w:val="24"/>
                <w:szCs w:val="24"/>
              </w:rPr>
              <w:t>地</w:t>
            </w:r>
            <w:r w:rsidR="002C6D76">
              <w:rPr>
                <w:rFonts w:ascii="Adobe 宋体 Std L" w:eastAsia="Adobe 宋体 Std L" w:hAnsi="Adobe 宋体 Std L" w:hint="eastAsia"/>
                <w:sz w:val="24"/>
                <w:szCs w:val="24"/>
              </w:rPr>
              <w:t>告诉同学们暑期社会实践到底可以干什么。所以我们学校的暑期社会实践感觉会比较杂乱一些</w:t>
            </w:r>
            <w:r w:rsidR="00C27C7A">
              <w:rPr>
                <w:rFonts w:ascii="Adobe 宋体 Std L" w:eastAsia="Adobe 宋体 Std L" w:hAnsi="Adobe 宋体 Std L" w:hint="eastAsia"/>
                <w:sz w:val="24"/>
                <w:szCs w:val="24"/>
              </w:rPr>
              <w:t>。</w:t>
            </w:r>
          </w:p>
          <w:p w14:paraId="2E11ECE6" w14:textId="445AA6DA" w:rsidR="002C6D76" w:rsidRDefault="00C27C7A" w:rsidP="00F5577E">
            <w:pPr>
              <w:widowControl/>
              <w:spacing w:line="360" w:lineRule="auto"/>
              <w:ind w:firstLineChars="200" w:firstLine="480"/>
              <w:rPr>
                <w:rFonts w:ascii="Adobe 宋体 Std L" w:eastAsia="Adobe 宋体 Std L" w:hAnsi="Adobe 宋体 Std L"/>
                <w:sz w:val="24"/>
                <w:szCs w:val="24"/>
              </w:rPr>
            </w:pPr>
            <w:r>
              <w:rPr>
                <w:rFonts w:ascii="Adobe 宋体 Std L" w:eastAsia="Adobe 宋体 Std L" w:hAnsi="Adobe 宋体 Std L" w:hint="eastAsia"/>
                <w:sz w:val="24"/>
                <w:szCs w:val="24"/>
              </w:rPr>
              <w:t>上海交大</w:t>
            </w:r>
            <w:r w:rsidR="002C6D76">
              <w:rPr>
                <w:rFonts w:ascii="Adobe 宋体 Std L" w:eastAsia="Adobe 宋体 Std L" w:hAnsi="Adobe 宋体 Std L" w:hint="eastAsia"/>
                <w:sz w:val="24"/>
                <w:szCs w:val="24"/>
              </w:rPr>
              <w:t>的立项包括审核是用的网站，一种类似于行知南航的网站，交材料</w:t>
            </w:r>
            <w:r>
              <w:rPr>
                <w:rFonts w:ascii="Adobe 宋体 Std L" w:eastAsia="Adobe 宋体 Std L" w:hAnsi="Adobe 宋体 Std L" w:hint="eastAsia"/>
                <w:sz w:val="24"/>
                <w:szCs w:val="24"/>
              </w:rPr>
              <w:t>方面</w:t>
            </w:r>
            <w:r w:rsidR="00E06E6E">
              <w:rPr>
                <w:rFonts w:ascii="Adobe 宋体 Std L" w:eastAsia="Adobe 宋体 Std L" w:hAnsi="Adobe 宋体 Std L" w:hint="eastAsia"/>
                <w:sz w:val="24"/>
                <w:szCs w:val="24"/>
              </w:rPr>
              <w:t>没有找到相关的信息，可能是在这个网站交，但不</w:t>
            </w:r>
            <w:r>
              <w:rPr>
                <w:rFonts w:ascii="Adobe 宋体 Std L" w:eastAsia="Adobe 宋体 Std L" w:hAnsi="Adobe 宋体 Std L" w:hint="eastAsia"/>
                <w:sz w:val="24"/>
                <w:szCs w:val="24"/>
              </w:rPr>
              <w:t>是</w:t>
            </w:r>
            <w:r w:rsidR="00E06E6E">
              <w:rPr>
                <w:rFonts w:ascii="Adobe 宋体 Std L" w:eastAsia="Adobe 宋体 Std L" w:hAnsi="Adobe 宋体 Std L" w:hint="eastAsia"/>
                <w:sz w:val="24"/>
                <w:szCs w:val="24"/>
              </w:rPr>
              <w:t>很确定</w:t>
            </w:r>
            <w:r>
              <w:rPr>
                <w:rFonts w:ascii="Adobe 宋体 Std L" w:eastAsia="Adobe 宋体 Std L" w:hAnsi="Adobe 宋体 Std L" w:hint="eastAsia"/>
                <w:sz w:val="24"/>
                <w:szCs w:val="24"/>
              </w:rPr>
              <w:t>。</w:t>
            </w:r>
          </w:p>
          <w:p w14:paraId="676F1010" w14:textId="0558CF0C" w:rsidR="00E06E6E" w:rsidRDefault="00E06E6E" w:rsidP="00F5577E">
            <w:pPr>
              <w:widowControl/>
              <w:spacing w:line="360" w:lineRule="auto"/>
              <w:ind w:firstLineChars="200" w:firstLine="480"/>
              <w:rPr>
                <w:rFonts w:ascii="Adobe 宋体 Std L" w:eastAsia="Adobe 宋体 Std L" w:hAnsi="Adobe 宋体 Std L"/>
                <w:sz w:val="24"/>
                <w:szCs w:val="24"/>
              </w:rPr>
            </w:pPr>
            <w:r>
              <w:rPr>
                <w:rFonts w:ascii="Adobe 宋体 Std L" w:eastAsia="Adobe 宋体 Std L" w:hAnsi="Adobe 宋体 Std L" w:hint="eastAsia"/>
                <w:sz w:val="24"/>
                <w:szCs w:val="24"/>
              </w:rPr>
              <w:t>上</w:t>
            </w:r>
            <w:r w:rsidR="00F5577E">
              <w:rPr>
                <w:rFonts w:ascii="Adobe 宋体 Std L" w:eastAsia="Adobe 宋体 Std L" w:hAnsi="Adobe 宋体 Std L" w:hint="eastAsia"/>
                <w:sz w:val="24"/>
                <w:szCs w:val="24"/>
              </w:rPr>
              <w:t>海</w:t>
            </w:r>
            <w:r>
              <w:rPr>
                <w:rFonts w:ascii="Adobe 宋体 Std L" w:eastAsia="Adobe 宋体 Std L" w:hAnsi="Adobe 宋体 Std L" w:hint="eastAsia"/>
                <w:sz w:val="24"/>
                <w:szCs w:val="24"/>
              </w:rPr>
              <w:t>交</w:t>
            </w:r>
            <w:r w:rsidR="00F5577E">
              <w:rPr>
                <w:rFonts w:ascii="Adobe 宋体 Std L" w:eastAsia="Adobe 宋体 Std L" w:hAnsi="Adobe 宋体 Std L" w:hint="eastAsia"/>
                <w:sz w:val="24"/>
                <w:szCs w:val="24"/>
              </w:rPr>
              <w:t>大</w:t>
            </w:r>
            <w:r>
              <w:rPr>
                <w:rFonts w:ascii="Adobe 宋体 Std L" w:eastAsia="Adobe 宋体 Std L" w:hAnsi="Adobe 宋体 Std L" w:hint="eastAsia"/>
                <w:sz w:val="24"/>
                <w:szCs w:val="24"/>
              </w:rPr>
              <w:t>在实践开始之前推</w:t>
            </w:r>
            <w:proofErr w:type="gramStart"/>
            <w:r>
              <w:rPr>
                <w:rFonts w:ascii="Adobe 宋体 Std L" w:eastAsia="Adobe 宋体 Std L" w:hAnsi="Adobe 宋体 Std L" w:hint="eastAsia"/>
                <w:sz w:val="24"/>
                <w:szCs w:val="24"/>
              </w:rPr>
              <w:t>送发布</w:t>
            </w:r>
            <w:proofErr w:type="gramEnd"/>
            <w:r>
              <w:rPr>
                <w:rFonts w:ascii="Adobe 宋体 Std L" w:eastAsia="Adobe 宋体 Std L" w:hAnsi="Adobe 宋体 Std L" w:hint="eastAsia"/>
                <w:sz w:val="24"/>
                <w:szCs w:val="24"/>
              </w:rPr>
              <w:t>的信息主要是两类，一个是实践项目推荐还有一个是挂职实践</w:t>
            </w:r>
          </w:p>
          <w:p w14:paraId="74FDF061" w14:textId="2EEA481D" w:rsidR="00E06E6E" w:rsidRDefault="00E06E6E" w:rsidP="00F5577E">
            <w:pPr>
              <w:widowControl/>
              <w:spacing w:line="360" w:lineRule="auto"/>
              <w:ind w:firstLineChars="200" w:firstLine="480"/>
              <w:rPr>
                <w:rFonts w:ascii="Adobe 宋体 Std L" w:eastAsia="Adobe 宋体 Std L" w:hAnsi="Adobe 宋体 Std L"/>
                <w:sz w:val="24"/>
                <w:szCs w:val="24"/>
              </w:rPr>
            </w:pPr>
            <w:r>
              <w:rPr>
                <w:rFonts w:ascii="Adobe 宋体 Std L" w:eastAsia="Adobe 宋体 Std L" w:hAnsi="Adobe 宋体 Std L" w:hint="eastAsia"/>
                <w:sz w:val="24"/>
                <w:szCs w:val="24"/>
              </w:rPr>
              <w:t>实践项目推荐都是一些以前做的比较好的团队，没有如长期立项团队的标准</w:t>
            </w:r>
          </w:p>
          <w:p w14:paraId="2F3CCEB0" w14:textId="6F35D156" w:rsidR="00E06E6E" w:rsidRPr="00324D11" w:rsidRDefault="00E06E6E"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lastRenderedPageBreak/>
              <w:t>此外</w:t>
            </w:r>
            <w:r w:rsidR="00C54CE3">
              <w:rPr>
                <w:rFonts w:ascii="Adobe 宋体 Std L" w:eastAsia="Adobe 宋体 Std L" w:hAnsi="Adobe 宋体 Std L" w:hint="eastAsia"/>
                <w:sz w:val="24"/>
                <w:szCs w:val="24"/>
              </w:rPr>
              <w:t>，</w:t>
            </w:r>
            <w:r>
              <w:rPr>
                <w:rFonts w:ascii="Adobe 宋体 Std L" w:eastAsia="Adobe 宋体 Std L" w:hAnsi="Adobe 宋体 Std L" w:hint="eastAsia"/>
                <w:sz w:val="24"/>
                <w:szCs w:val="24"/>
              </w:rPr>
              <w:t>交大有一个工作室</w:t>
            </w:r>
            <w:r w:rsidR="00C54CE3">
              <w:rPr>
                <w:rFonts w:ascii="Adobe 宋体 Std L" w:eastAsia="Adobe 宋体 Std L" w:hAnsi="Adobe 宋体 Std L" w:hint="eastAsia"/>
                <w:sz w:val="24"/>
                <w:szCs w:val="24"/>
              </w:rPr>
              <w:t>——</w:t>
            </w:r>
            <w:r>
              <w:rPr>
                <w:rFonts w:ascii="Adobe 宋体 Std L" w:eastAsia="Adobe 宋体 Std L" w:hAnsi="Adobe 宋体 Std L" w:hint="eastAsia"/>
                <w:sz w:val="24"/>
                <w:szCs w:val="24"/>
              </w:rPr>
              <w:t>思思工作室，主要工作内容是联系当天的实践团队，保证团队的安全，编辑安全日报</w:t>
            </w:r>
            <w:r w:rsidR="00C54CE3">
              <w:rPr>
                <w:rFonts w:ascii="Adobe 宋体 Std L" w:eastAsia="Adobe 宋体 Std L" w:hAnsi="Adobe 宋体 Std L" w:hint="eastAsia"/>
                <w:sz w:val="24"/>
                <w:szCs w:val="24"/>
              </w:rPr>
              <w:t>，</w:t>
            </w:r>
            <w:r>
              <w:rPr>
                <w:rFonts w:ascii="Adobe 宋体 Std L" w:eastAsia="Adobe 宋体 Std L" w:hAnsi="Adobe 宋体 Std L" w:hint="eastAsia"/>
                <w:sz w:val="24"/>
                <w:szCs w:val="24"/>
              </w:rPr>
              <w:t>根据团队投来的新闻稿编辑</w:t>
            </w:r>
            <w:proofErr w:type="gramStart"/>
            <w:r>
              <w:rPr>
                <w:rFonts w:ascii="Adobe 宋体 Std L" w:eastAsia="Adobe 宋体 Std L" w:hAnsi="Adobe 宋体 Std L" w:hint="eastAsia"/>
                <w:sz w:val="24"/>
                <w:szCs w:val="24"/>
              </w:rPr>
              <w:t>成实践</w:t>
            </w:r>
            <w:proofErr w:type="gramEnd"/>
            <w:r>
              <w:rPr>
                <w:rFonts w:ascii="Adobe 宋体 Std L" w:eastAsia="Adobe 宋体 Std L" w:hAnsi="Adobe 宋体 Std L" w:hint="eastAsia"/>
                <w:sz w:val="24"/>
                <w:szCs w:val="24"/>
              </w:rPr>
              <w:t>传真</w:t>
            </w:r>
            <w:r w:rsidR="00C54CE3">
              <w:rPr>
                <w:rFonts w:ascii="Adobe 宋体 Std L" w:eastAsia="Adobe 宋体 Std L" w:hAnsi="Adobe 宋体 Std L" w:hint="eastAsia"/>
                <w:sz w:val="24"/>
                <w:szCs w:val="24"/>
              </w:rPr>
              <w:t>并</w:t>
            </w:r>
            <w:r>
              <w:rPr>
                <w:rFonts w:ascii="Adobe 宋体 Std L" w:eastAsia="Adobe 宋体 Std L" w:hAnsi="Adobe 宋体 Std L" w:hint="eastAsia"/>
                <w:sz w:val="24"/>
                <w:szCs w:val="24"/>
              </w:rPr>
              <w:t>进行推送。每人每月有800的津贴。这些工作在我们学校主要是</w:t>
            </w:r>
            <w:proofErr w:type="gramStart"/>
            <w:r w:rsidR="009D1A9D">
              <w:rPr>
                <w:rFonts w:ascii="Adobe 宋体 Std L" w:eastAsia="Adobe 宋体 Std L" w:hAnsi="Adobe 宋体 Std L" w:hint="eastAsia"/>
                <w:sz w:val="24"/>
                <w:szCs w:val="24"/>
              </w:rPr>
              <w:t>团实媒体</w:t>
            </w:r>
            <w:proofErr w:type="gramEnd"/>
            <w:r w:rsidR="009D1A9D">
              <w:rPr>
                <w:rFonts w:ascii="Adobe 宋体 Std L" w:eastAsia="Adobe 宋体 Std L" w:hAnsi="Adobe 宋体 Std L" w:hint="eastAsia"/>
                <w:sz w:val="24"/>
                <w:szCs w:val="24"/>
              </w:rPr>
              <w:t>和外联的同学去干，可能会工作量有一些大，而且是无偿进行。</w:t>
            </w:r>
          </w:p>
        </w:tc>
      </w:tr>
      <w:tr w:rsidR="004D4F63" w:rsidRPr="00324D11" w14:paraId="0015B5E0" w14:textId="77777777" w:rsidTr="00324D11">
        <w:trPr>
          <w:trHeight w:val="417"/>
        </w:trPr>
        <w:tc>
          <w:tcPr>
            <w:tcW w:w="8296" w:type="dxa"/>
            <w:gridSpan w:val="5"/>
            <w:vAlign w:val="center"/>
          </w:tcPr>
          <w:p w14:paraId="783E10C1" w14:textId="77777777" w:rsidR="004D4F63" w:rsidRPr="00324D11" w:rsidRDefault="004D4F63" w:rsidP="00B42F17">
            <w:pPr>
              <w:widowControl/>
              <w:spacing w:line="360" w:lineRule="auto"/>
              <w:jc w:val="center"/>
              <w:rPr>
                <w:rFonts w:ascii="Adobe 宋体 Std L" w:eastAsia="Adobe 宋体 Std L" w:hAnsi="Adobe 宋体 Std L"/>
                <w:b/>
                <w:bCs/>
                <w:sz w:val="24"/>
                <w:szCs w:val="24"/>
              </w:rPr>
            </w:pPr>
            <w:r w:rsidRPr="00324D11">
              <w:rPr>
                <w:rFonts w:ascii="Adobe 宋体 Std L" w:eastAsia="Adobe 宋体 Std L" w:hAnsi="Adobe 宋体 Std L" w:hint="eastAsia"/>
                <w:b/>
                <w:bCs/>
                <w:sz w:val="24"/>
                <w:szCs w:val="24"/>
              </w:rPr>
              <w:lastRenderedPageBreak/>
              <w:t>日常社会实践</w:t>
            </w:r>
          </w:p>
        </w:tc>
      </w:tr>
      <w:tr w:rsidR="004D4F63" w:rsidRPr="00324D11" w14:paraId="271FB746" w14:textId="77777777" w:rsidTr="00324D11">
        <w:trPr>
          <w:trHeight w:val="450"/>
        </w:trPr>
        <w:tc>
          <w:tcPr>
            <w:tcW w:w="1271" w:type="dxa"/>
            <w:vAlign w:val="center"/>
          </w:tcPr>
          <w:p w14:paraId="5BEF0C4B"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是否开展</w:t>
            </w:r>
          </w:p>
        </w:tc>
        <w:tc>
          <w:tcPr>
            <w:tcW w:w="7025" w:type="dxa"/>
            <w:gridSpan w:val="4"/>
            <w:vAlign w:val="center"/>
          </w:tcPr>
          <w:p w14:paraId="7CB782BE" w14:textId="1B3EB905" w:rsidR="004D4F63" w:rsidRPr="00324D11" w:rsidRDefault="00973836" w:rsidP="00B42F17">
            <w:pPr>
              <w:widowControl/>
              <w:spacing w:line="360" w:lineRule="auto"/>
              <w:jc w:val="left"/>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未发现</w:t>
            </w:r>
          </w:p>
        </w:tc>
      </w:tr>
      <w:tr w:rsidR="004D4F63" w:rsidRPr="00324D11" w14:paraId="6EFE6092" w14:textId="77777777" w:rsidTr="00324D11">
        <w:trPr>
          <w:trHeight w:val="1382"/>
        </w:trPr>
        <w:tc>
          <w:tcPr>
            <w:tcW w:w="1271" w:type="dxa"/>
            <w:vAlign w:val="center"/>
          </w:tcPr>
          <w:p w14:paraId="06C6C2D6"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活动内容概况</w:t>
            </w:r>
          </w:p>
        </w:tc>
        <w:tc>
          <w:tcPr>
            <w:tcW w:w="7025" w:type="dxa"/>
            <w:gridSpan w:val="4"/>
            <w:vAlign w:val="center"/>
          </w:tcPr>
          <w:p w14:paraId="122D4D62"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p>
        </w:tc>
      </w:tr>
      <w:tr w:rsidR="004D4F63" w:rsidRPr="00324D11" w14:paraId="537933E6" w14:textId="77777777" w:rsidTr="00324D11">
        <w:trPr>
          <w:trHeight w:val="1529"/>
        </w:trPr>
        <w:tc>
          <w:tcPr>
            <w:tcW w:w="1271" w:type="dxa"/>
            <w:vAlign w:val="center"/>
          </w:tcPr>
          <w:p w14:paraId="2FCBB52E"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其他</w:t>
            </w:r>
          </w:p>
        </w:tc>
        <w:tc>
          <w:tcPr>
            <w:tcW w:w="7025" w:type="dxa"/>
            <w:gridSpan w:val="4"/>
            <w:vAlign w:val="center"/>
          </w:tcPr>
          <w:p w14:paraId="34F26E2B"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p>
        </w:tc>
      </w:tr>
      <w:tr w:rsidR="004D4F63" w:rsidRPr="00324D11" w14:paraId="59FCFE34" w14:textId="77777777" w:rsidTr="009D1A9D">
        <w:trPr>
          <w:trHeight w:val="1265"/>
        </w:trPr>
        <w:tc>
          <w:tcPr>
            <w:tcW w:w="1271" w:type="dxa"/>
            <w:vAlign w:val="center"/>
          </w:tcPr>
          <w:p w14:paraId="6BC8D4F2"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总结</w:t>
            </w:r>
          </w:p>
        </w:tc>
        <w:tc>
          <w:tcPr>
            <w:tcW w:w="7025" w:type="dxa"/>
            <w:gridSpan w:val="4"/>
          </w:tcPr>
          <w:p w14:paraId="129E3251" w14:textId="274B5396" w:rsidR="004D4F63" w:rsidRPr="00324D11" w:rsidRDefault="009D1A9D"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t>至少在公众号上没有发现有什么日常的实践活动，平日的推送主要是暑期社会实践的成果和寒假的社会实践成果暑期社会实践可以推到10月下旬，寒假的可以推到3月份。</w:t>
            </w:r>
          </w:p>
        </w:tc>
      </w:tr>
      <w:tr w:rsidR="004D4F63" w:rsidRPr="00324D11" w14:paraId="7496E92E" w14:textId="77777777" w:rsidTr="00324D11">
        <w:trPr>
          <w:trHeight w:val="450"/>
        </w:trPr>
        <w:tc>
          <w:tcPr>
            <w:tcW w:w="8296" w:type="dxa"/>
            <w:gridSpan w:val="5"/>
            <w:vAlign w:val="center"/>
          </w:tcPr>
          <w:p w14:paraId="59B0F43F" w14:textId="77777777" w:rsidR="004D4F63" w:rsidRPr="00324D11" w:rsidRDefault="004D4F63" w:rsidP="00B42F17">
            <w:pPr>
              <w:widowControl/>
              <w:spacing w:line="360" w:lineRule="auto"/>
              <w:jc w:val="center"/>
              <w:rPr>
                <w:rFonts w:ascii="Adobe 宋体 Std L" w:eastAsia="Adobe 宋体 Std L" w:hAnsi="Adobe 宋体 Std L"/>
                <w:b/>
                <w:bCs/>
                <w:sz w:val="24"/>
                <w:szCs w:val="24"/>
              </w:rPr>
            </w:pPr>
            <w:r w:rsidRPr="00324D11">
              <w:rPr>
                <w:rFonts w:ascii="Adobe 宋体 Std L" w:eastAsia="Adobe 宋体 Std L" w:hAnsi="Adobe 宋体 Std L" w:hint="eastAsia"/>
                <w:b/>
                <w:bCs/>
                <w:sz w:val="24"/>
                <w:szCs w:val="24"/>
              </w:rPr>
              <w:t>部门管理</w:t>
            </w:r>
          </w:p>
        </w:tc>
      </w:tr>
      <w:tr w:rsidR="004D4F63" w:rsidRPr="00324D11" w14:paraId="0EE0063B" w14:textId="77777777" w:rsidTr="00324D11">
        <w:trPr>
          <w:trHeight w:val="450"/>
        </w:trPr>
        <w:tc>
          <w:tcPr>
            <w:tcW w:w="1271" w:type="dxa"/>
            <w:vAlign w:val="center"/>
          </w:tcPr>
          <w:p w14:paraId="5C7C70D0"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部门名称</w:t>
            </w:r>
          </w:p>
        </w:tc>
        <w:tc>
          <w:tcPr>
            <w:tcW w:w="7025" w:type="dxa"/>
            <w:gridSpan w:val="4"/>
            <w:vAlign w:val="center"/>
          </w:tcPr>
          <w:p w14:paraId="2D00B301" w14:textId="3050A906" w:rsidR="004D4F63" w:rsidRPr="00324D11" w:rsidRDefault="00973836" w:rsidP="00B42F17">
            <w:pPr>
              <w:widowControl/>
              <w:spacing w:line="360" w:lineRule="auto"/>
              <w:jc w:val="left"/>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校团委实践部</w:t>
            </w:r>
          </w:p>
        </w:tc>
      </w:tr>
      <w:tr w:rsidR="004D4F63" w:rsidRPr="00324D11" w14:paraId="5B29ECFA" w14:textId="77777777" w:rsidTr="00324D11">
        <w:trPr>
          <w:trHeight w:val="1069"/>
        </w:trPr>
        <w:tc>
          <w:tcPr>
            <w:tcW w:w="1271" w:type="dxa"/>
            <w:vAlign w:val="center"/>
          </w:tcPr>
          <w:p w14:paraId="435BC93E"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组织架构</w:t>
            </w:r>
          </w:p>
        </w:tc>
        <w:tc>
          <w:tcPr>
            <w:tcW w:w="7025" w:type="dxa"/>
            <w:gridSpan w:val="4"/>
          </w:tcPr>
          <w:p w14:paraId="557F9AE4" w14:textId="77777777" w:rsidR="004D4F63" w:rsidRPr="00324D11" w:rsidRDefault="0097383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设一实践部部长（</w:t>
            </w:r>
            <w:commentRangeStart w:id="2"/>
            <w:commentRangeStart w:id="3"/>
            <w:r w:rsidRPr="00324D11">
              <w:rPr>
                <w:rFonts w:ascii="Adobe 宋体 Std L" w:eastAsia="Adobe 宋体 Std L" w:hAnsi="Adobe 宋体 Std L" w:hint="eastAsia"/>
                <w:sz w:val="24"/>
                <w:szCs w:val="24"/>
              </w:rPr>
              <w:t>按照兼职辅导员标准</w:t>
            </w:r>
            <w:commentRangeEnd w:id="2"/>
            <w:r w:rsidR="00C54CE3">
              <w:rPr>
                <w:rStyle w:val="ac"/>
              </w:rPr>
              <w:commentReference w:id="2"/>
            </w:r>
            <w:commentRangeEnd w:id="3"/>
            <w:r w:rsidR="00F71EF0">
              <w:rPr>
                <w:rStyle w:val="ac"/>
              </w:rPr>
              <w:commentReference w:id="3"/>
            </w:r>
            <w:r w:rsidRPr="00324D11">
              <w:rPr>
                <w:rFonts w:ascii="Adobe 宋体 Std L" w:eastAsia="Adobe 宋体 Std L" w:hAnsi="Adobe 宋体 Std L" w:hint="eastAsia"/>
                <w:sz w:val="24"/>
                <w:szCs w:val="24"/>
              </w:rPr>
              <w:t>）</w:t>
            </w:r>
          </w:p>
          <w:p w14:paraId="6218960D" w14:textId="77777777" w:rsidR="00973836" w:rsidRPr="00324D11" w:rsidRDefault="00973836" w:rsidP="00B42F17">
            <w:pPr>
              <w:widowControl/>
              <w:spacing w:line="360" w:lineRule="auto"/>
              <w:rPr>
                <w:rFonts w:ascii="Adobe 宋体 Std L" w:eastAsia="Adobe 宋体 Std L" w:hAnsi="Adobe 宋体 Std L"/>
                <w:sz w:val="24"/>
                <w:szCs w:val="24"/>
              </w:rPr>
            </w:pPr>
            <w:proofErr w:type="gramStart"/>
            <w:r w:rsidRPr="00324D11">
              <w:rPr>
                <w:rFonts w:ascii="Adobe 宋体 Std L" w:eastAsia="Adobe 宋体 Std L" w:hAnsi="Adobe 宋体 Std L" w:hint="eastAsia"/>
                <w:sz w:val="24"/>
                <w:szCs w:val="24"/>
              </w:rPr>
              <w:t>一</w:t>
            </w:r>
            <w:proofErr w:type="gramEnd"/>
            <w:r w:rsidRPr="00324D11">
              <w:rPr>
                <w:rFonts w:ascii="Adobe 宋体 Std L" w:eastAsia="Adobe 宋体 Std L" w:hAnsi="Adobe 宋体 Std L" w:hint="eastAsia"/>
                <w:sz w:val="24"/>
                <w:szCs w:val="24"/>
              </w:rPr>
              <w:t>部长助理</w:t>
            </w:r>
          </w:p>
          <w:p w14:paraId="039A00C9" w14:textId="77777777" w:rsidR="00973836" w:rsidRPr="00324D11" w:rsidRDefault="0097383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一个常任副部长和四个副部长</w:t>
            </w:r>
          </w:p>
          <w:p w14:paraId="381E1472" w14:textId="4E6BEB1B" w:rsidR="00973836" w:rsidRPr="00324D11" w:rsidRDefault="0097383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lastRenderedPageBreak/>
              <w:t>分五个中心：行政事务中心，信息管理中心，项目策划中心，新闻媒体中心和宣传设计中心，每个中心有3</w:t>
            </w:r>
            <w:r w:rsidR="00C54CE3">
              <w:rPr>
                <w:rFonts w:ascii="Adobe 宋体 Std L" w:eastAsia="Adobe 宋体 Std L" w:hAnsi="Adobe 宋体 Std L" w:hint="eastAsia"/>
                <w:sz w:val="24"/>
                <w:szCs w:val="24"/>
              </w:rPr>
              <w:t>-</w:t>
            </w:r>
            <w:r w:rsidRPr="00324D11">
              <w:rPr>
                <w:rFonts w:ascii="Adobe 宋体 Std L" w:eastAsia="Adobe 宋体 Std L" w:hAnsi="Adobe 宋体 Std L" w:hint="eastAsia"/>
                <w:sz w:val="24"/>
                <w:szCs w:val="24"/>
              </w:rPr>
              <w:t>4个正主任和副主任和若干成员</w:t>
            </w:r>
          </w:p>
          <w:p w14:paraId="33443820" w14:textId="51651E64" w:rsidR="00973836" w:rsidRPr="00324D11" w:rsidRDefault="0097383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实践部大概共有60人左右</w:t>
            </w:r>
            <w:r w:rsidR="00F71EF0">
              <w:rPr>
                <w:rFonts w:ascii="Adobe 宋体 Std L" w:eastAsia="Adobe 宋体 Std L" w:hAnsi="Adobe 宋体 Std L" w:hint="eastAsia"/>
                <w:sz w:val="24"/>
                <w:szCs w:val="24"/>
              </w:rPr>
              <w:t>。</w:t>
            </w:r>
          </w:p>
        </w:tc>
      </w:tr>
      <w:tr w:rsidR="004D4F63" w:rsidRPr="00324D11" w14:paraId="13843A65" w14:textId="77777777" w:rsidTr="00324D11">
        <w:trPr>
          <w:trHeight w:val="1411"/>
        </w:trPr>
        <w:tc>
          <w:tcPr>
            <w:tcW w:w="1271" w:type="dxa"/>
            <w:vAlign w:val="center"/>
          </w:tcPr>
          <w:p w14:paraId="72752C5A"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lastRenderedPageBreak/>
              <w:t>管理模式</w:t>
            </w:r>
          </w:p>
        </w:tc>
        <w:tc>
          <w:tcPr>
            <w:tcW w:w="7025" w:type="dxa"/>
            <w:gridSpan w:val="4"/>
          </w:tcPr>
          <w:p w14:paraId="7C9AC58C" w14:textId="4C12BA24" w:rsidR="004D4F63" w:rsidRDefault="0097383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五个中心主要职能</w:t>
            </w:r>
            <w:r w:rsidR="009D1A9D">
              <w:rPr>
                <w:rFonts w:ascii="Adobe 宋体 Std L" w:eastAsia="Adobe 宋体 Std L" w:hAnsi="Adobe 宋体 Std L" w:hint="eastAsia"/>
                <w:sz w:val="24"/>
                <w:szCs w:val="24"/>
              </w:rPr>
              <w:t>（2018年资料）</w:t>
            </w:r>
          </w:p>
          <w:p w14:paraId="057BD5DE" w14:textId="2CF4732A" w:rsidR="009D1A9D" w:rsidRDefault="009D1A9D" w:rsidP="00B42F17">
            <w:pPr>
              <w:widowControl/>
              <w:spacing w:line="360" w:lineRule="auto"/>
              <w:rPr>
                <w:rFonts w:ascii="Adobe 宋体 Std L" w:eastAsia="Adobe 宋体 Std L" w:hAnsi="Adobe 宋体 Std L"/>
                <w:sz w:val="24"/>
                <w:szCs w:val="24"/>
              </w:rPr>
            </w:pPr>
            <w:r w:rsidRPr="00B559D1">
              <w:rPr>
                <w:rFonts w:ascii="Adobe 宋体 Std L" w:eastAsia="Adobe 宋体 Std L" w:hAnsi="Adobe 宋体 Std L" w:hint="eastAsia"/>
                <w:b/>
                <w:bCs/>
                <w:sz w:val="24"/>
                <w:szCs w:val="24"/>
              </w:rPr>
              <w:t>信息管理中心</w:t>
            </w:r>
            <w:r>
              <w:rPr>
                <w:rFonts w:ascii="Adobe 宋体 Std L" w:eastAsia="Adobe 宋体 Std L" w:hAnsi="Adobe 宋体 Std L" w:hint="eastAsia"/>
                <w:sz w:val="24"/>
                <w:szCs w:val="24"/>
              </w:rPr>
              <w:t>：</w:t>
            </w:r>
            <w:r w:rsidRPr="009D1A9D">
              <w:rPr>
                <w:rFonts w:ascii="Adobe 宋体 Std L" w:eastAsia="Adobe 宋体 Std L" w:hAnsi="Adobe 宋体 Std L" w:hint="eastAsia"/>
                <w:sz w:val="24"/>
                <w:szCs w:val="24"/>
              </w:rPr>
              <w:t>主要负责社会实践报名通道设计，社会实践项目与相关成员信息的收集汇总审核，以及联络、反馈和社会实践相关评定工作。</w:t>
            </w:r>
          </w:p>
          <w:p w14:paraId="38F2E02F" w14:textId="588F4151" w:rsidR="009D1A9D" w:rsidRDefault="009D1A9D" w:rsidP="00B42F17">
            <w:pPr>
              <w:widowControl/>
              <w:spacing w:line="360" w:lineRule="auto"/>
              <w:rPr>
                <w:rFonts w:ascii="Adobe 宋体 Std L" w:eastAsia="Adobe 宋体 Std L" w:hAnsi="Adobe 宋体 Std L"/>
                <w:sz w:val="24"/>
                <w:szCs w:val="24"/>
              </w:rPr>
            </w:pPr>
          </w:p>
          <w:p w14:paraId="0AC99CE4" w14:textId="3CEF811F" w:rsidR="009D1A9D" w:rsidRDefault="009D1A9D" w:rsidP="00B42F17">
            <w:pPr>
              <w:widowControl/>
              <w:spacing w:line="360" w:lineRule="auto"/>
              <w:rPr>
                <w:rFonts w:ascii="Adobe 宋体 Std L" w:eastAsia="Adobe 宋体 Std L" w:hAnsi="Adobe 宋体 Std L"/>
                <w:sz w:val="24"/>
                <w:szCs w:val="24"/>
              </w:rPr>
            </w:pPr>
            <w:r w:rsidRPr="00B559D1">
              <w:rPr>
                <w:rFonts w:ascii="Adobe 宋体 Std L" w:eastAsia="Adobe 宋体 Std L" w:hAnsi="Adobe 宋体 Std L" w:hint="eastAsia"/>
                <w:b/>
                <w:bCs/>
                <w:sz w:val="24"/>
                <w:szCs w:val="24"/>
              </w:rPr>
              <w:t>新闻媒体中心</w:t>
            </w:r>
            <w:r>
              <w:rPr>
                <w:rFonts w:ascii="Adobe 宋体 Std L" w:eastAsia="Adobe 宋体 Std L" w:hAnsi="Adobe 宋体 Std L" w:hint="eastAsia"/>
                <w:sz w:val="24"/>
                <w:szCs w:val="24"/>
              </w:rPr>
              <w:t>：</w:t>
            </w:r>
            <w:proofErr w:type="gramStart"/>
            <w:r w:rsidRPr="009D1A9D">
              <w:rPr>
                <w:rFonts w:ascii="Adobe 宋体 Std L" w:eastAsia="Adobe 宋体 Std L" w:hAnsi="Adobe 宋体 Std L" w:hint="eastAsia"/>
                <w:sz w:val="24"/>
                <w:szCs w:val="24"/>
              </w:rPr>
              <w:t>平时新媒的</w:t>
            </w:r>
            <w:proofErr w:type="gramEnd"/>
            <w:r w:rsidRPr="009D1A9D">
              <w:rPr>
                <w:rFonts w:ascii="Adobe 宋体 Std L" w:eastAsia="Adobe 宋体 Std L" w:hAnsi="Adobe 宋体 Std L" w:hint="eastAsia"/>
                <w:sz w:val="24"/>
                <w:szCs w:val="24"/>
              </w:rPr>
              <w:t>小伙伴们主要负责整理备份实践团队的每一篇来稿，编辑与实践相关的各种推送。</w:t>
            </w:r>
            <w:r w:rsidR="00B559D1">
              <w:rPr>
                <w:rFonts w:ascii="Adobe 宋体 Std L" w:eastAsia="Adobe 宋体 Std L" w:hAnsi="Adobe 宋体 Std L" w:hint="eastAsia"/>
                <w:sz w:val="24"/>
                <w:szCs w:val="24"/>
              </w:rPr>
              <w:t>暑期的话负责交大新闻网的投稿</w:t>
            </w:r>
          </w:p>
          <w:p w14:paraId="4B39641E" w14:textId="73C2B547" w:rsidR="00B559D1" w:rsidRDefault="00B559D1" w:rsidP="00B42F17">
            <w:pPr>
              <w:widowControl/>
              <w:spacing w:line="360" w:lineRule="auto"/>
              <w:rPr>
                <w:rFonts w:ascii="Adobe 宋体 Std L" w:eastAsia="Adobe 宋体 Std L" w:hAnsi="Adobe 宋体 Std L"/>
                <w:sz w:val="24"/>
                <w:szCs w:val="24"/>
              </w:rPr>
            </w:pPr>
          </w:p>
          <w:p w14:paraId="0FB15198" w14:textId="347F50B8" w:rsidR="00B559D1" w:rsidRDefault="00B559D1" w:rsidP="00B42F17">
            <w:pPr>
              <w:widowControl/>
              <w:spacing w:line="360" w:lineRule="auto"/>
              <w:rPr>
                <w:rFonts w:ascii="Adobe 宋体 Std L" w:eastAsia="Adobe 宋体 Std L" w:hAnsi="Adobe 宋体 Std L"/>
                <w:sz w:val="24"/>
                <w:szCs w:val="24"/>
              </w:rPr>
            </w:pPr>
            <w:r w:rsidRPr="00B559D1">
              <w:rPr>
                <w:rFonts w:ascii="Adobe 宋体 Std L" w:eastAsia="Adobe 宋体 Std L" w:hAnsi="Adobe 宋体 Std L" w:hint="eastAsia"/>
                <w:b/>
                <w:bCs/>
                <w:sz w:val="24"/>
                <w:szCs w:val="24"/>
              </w:rPr>
              <w:t>项目策划中心</w:t>
            </w:r>
            <w:r>
              <w:rPr>
                <w:rFonts w:ascii="Adobe 宋体 Std L" w:eastAsia="Adobe 宋体 Std L" w:hAnsi="Adobe 宋体 Std L" w:hint="eastAsia"/>
                <w:sz w:val="24"/>
                <w:szCs w:val="24"/>
              </w:rPr>
              <w:t>：</w:t>
            </w:r>
            <w:r w:rsidRPr="00B559D1">
              <w:rPr>
                <w:rFonts w:ascii="Adobe 宋体 Std L" w:eastAsia="Adobe 宋体 Std L" w:hAnsi="Adobe 宋体 Std L" w:hint="eastAsia"/>
                <w:sz w:val="24"/>
                <w:szCs w:val="24"/>
              </w:rPr>
              <w:t>负责的事务主要有部门各项目的策划工作，项目创意与推广策略的制定与执行，新实践项目的策划与启动以及参与部门其他重大活动</w:t>
            </w:r>
          </w:p>
          <w:p w14:paraId="13487DE2" w14:textId="5F12152D" w:rsidR="00B559D1" w:rsidRDefault="00B559D1" w:rsidP="00B42F17">
            <w:pPr>
              <w:widowControl/>
              <w:spacing w:line="360" w:lineRule="auto"/>
              <w:rPr>
                <w:rFonts w:ascii="Adobe 宋体 Std L" w:eastAsia="Adobe 宋体 Std L" w:hAnsi="Adobe 宋体 Std L"/>
                <w:sz w:val="24"/>
                <w:szCs w:val="24"/>
              </w:rPr>
            </w:pPr>
          </w:p>
          <w:p w14:paraId="53C34387" w14:textId="4592FC39" w:rsidR="00B559D1" w:rsidRDefault="00B559D1" w:rsidP="00B42F17">
            <w:pPr>
              <w:widowControl/>
              <w:spacing w:line="360" w:lineRule="auto"/>
              <w:rPr>
                <w:rFonts w:ascii="Adobe 宋体 Std L" w:eastAsia="Adobe 宋体 Std L" w:hAnsi="Adobe 宋体 Std L"/>
                <w:sz w:val="24"/>
                <w:szCs w:val="24"/>
              </w:rPr>
            </w:pPr>
            <w:r w:rsidRPr="00B559D1">
              <w:rPr>
                <w:rFonts w:ascii="Adobe 宋体 Std L" w:eastAsia="Adobe 宋体 Std L" w:hAnsi="Adobe 宋体 Std L" w:hint="eastAsia"/>
                <w:b/>
                <w:bCs/>
                <w:sz w:val="24"/>
                <w:szCs w:val="24"/>
              </w:rPr>
              <w:t>行政事务中心：</w:t>
            </w:r>
            <w:r w:rsidRPr="00B559D1">
              <w:rPr>
                <w:rFonts w:ascii="Adobe 宋体 Std L" w:eastAsia="Adobe 宋体 Std L" w:hAnsi="Adobe 宋体 Std L" w:hint="eastAsia"/>
                <w:sz w:val="24"/>
                <w:szCs w:val="24"/>
              </w:rPr>
              <w:t>总揽全局组织操盘全社会实践部参与的活动</w:t>
            </w:r>
          </w:p>
          <w:p w14:paraId="32E2DE1D" w14:textId="446FDC58" w:rsidR="00B559D1" w:rsidRDefault="00B559D1" w:rsidP="00B42F17">
            <w:pPr>
              <w:widowControl/>
              <w:spacing w:line="360" w:lineRule="auto"/>
              <w:rPr>
                <w:rFonts w:ascii="Adobe 宋体 Std L" w:eastAsia="Adobe 宋体 Std L" w:hAnsi="Adobe 宋体 Std L"/>
                <w:sz w:val="24"/>
                <w:szCs w:val="24"/>
              </w:rPr>
            </w:pPr>
          </w:p>
          <w:p w14:paraId="126505B2" w14:textId="1D273A16" w:rsidR="00B559D1" w:rsidRDefault="00B559D1" w:rsidP="00B42F17">
            <w:pPr>
              <w:widowControl/>
              <w:spacing w:line="360" w:lineRule="auto"/>
              <w:rPr>
                <w:rFonts w:ascii="Adobe 宋体 Std L" w:eastAsia="Adobe 宋体 Std L" w:hAnsi="Adobe 宋体 Std L"/>
                <w:sz w:val="24"/>
                <w:szCs w:val="24"/>
              </w:rPr>
            </w:pPr>
            <w:r w:rsidRPr="00B559D1">
              <w:rPr>
                <w:rFonts w:ascii="Adobe 宋体 Std L" w:eastAsia="Adobe 宋体 Std L" w:hAnsi="Adobe 宋体 Std L" w:hint="eastAsia"/>
                <w:b/>
                <w:bCs/>
                <w:sz w:val="24"/>
                <w:szCs w:val="24"/>
              </w:rPr>
              <w:t>宣传设计中心</w:t>
            </w:r>
            <w:r>
              <w:rPr>
                <w:rFonts w:ascii="Adobe 宋体 Std L" w:eastAsia="Adobe 宋体 Std L" w:hAnsi="Adobe 宋体 Std L" w:hint="eastAsia"/>
                <w:sz w:val="24"/>
                <w:szCs w:val="24"/>
              </w:rPr>
              <w:t>：</w:t>
            </w:r>
            <w:r w:rsidRPr="00B559D1">
              <w:rPr>
                <w:rFonts w:ascii="Adobe 宋体 Std L" w:eastAsia="Adobe 宋体 Std L" w:hAnsi="Adobe 宋体 Std L" w:hint="eastAsia"/>
                <w:sz w:val="24"/>
                <w:szCs w:val="24"/>
              </w:rPr>
              <w:t>主要负责活动视频的剪辑制作和视频内容取材，如采访、摄影、摄像等；负责社会实践喷绘的设计和制作，思思工</w:t>
            </w:r>
            <w:r w:rsidRPr="00B559D1">
              <w:rPr>
                <w:rFonts w:ascii="Adobe 宋体 Std L" w:eastAsia="Adobe 宋体 Std L" w:hAnsi="Adobe 宋体 Std L" w:hint="eastAsia"/>
                <w:sz w:val="24"/>
                <w:szCs w:val="24"/>
              </w:rPr>
              <w:lastRenderedPageBreak/>
              <w:t>作相关展板、海报、聘书、图片等的设计和制作以及给初学干事</w:t>
            </w:r>
            <w:proofErr w:type="spellStart"/>
            <w:r w:rsidRPr="00B559D1">
              <w:rPr>
                <w:rFonts w:ascii="Adobe 宋体 Std L" w:eastAsia="Adobe 宋体 Std L" w:hAnsi="Adobe 宋体 Std L"/>
                <w:sz w:val="24"/>
                <w:szCs w:val="24"/>
              </w:rPr>
              <w:t>Pr</w:t>
            </w:r>
            <w:proofErr w:type="spellEnd"/>
            <w:r w:rsidRPr="00B559D1">
              <w:rPr>
                <w:rFonts w:ascii="Adobe 宋体 Std L" w:eastAsia="Adobe 宋体 Std L" w:hAnsi="Adobe 宋体 Std L"/>
                <w:sz w:val="24"/>
                <w:szCs w:val="24"/>
              </w:rPr>
              <w:t>、Ae、Ps软件使用的培训。</w:t>
            </w:r>
          </w:p>
          <w:p w14:paraId="4EC30ECC" w14:textId="77777777" w:rsidR="00B559D1" w:rsidRPr="00324D11" w:rsidRDefault="00B559D1" w:rsidP="00B42F17">
            <w:pPr>
              <w:widowControl/>
              <w:spacing w:line="360" w:lineRule="auto"/>
              <w:rPr>
                <w:rFonts w:ascii="Adobe 宋体 Std L" w:eastAsia="Adobe 宋体 Std L" w:hAnsi="Adobe 宋体 Std L"/>
                <w:sz w:val="24"/>
                <w:szCs w:val="24"/>
              </w:rPr>
            </w:pPr>
          </w:p>
          <w:p w14:paraId="14336A5D" w14:textId="625DACBF" w:rsidR="00973836" w:rsidRPr="00324D11" w:rsidRDefault="00973836" w:rsidP="00B42F17">
            <w:pPr>
              <w:widowControl/>
              <w:spacing w:line="360" w:lineRule="auto"/>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t>参考：</w:t>
            </w:r>
            <w:r w:rsidRPr="00324D11">
              <w:rPr>
                <w:rFonts w:ascii="Adobe 宋体 Std L" w:eastAsia="Adobe 宋体 Std L" w:hAnsi="Adobe 宋体 Std L"/>
                <w:sz w:val="24"/>
                <w:szCs w:val="24"/>
              </w:rPr>
              <w:t>https://mp.weixin.qq.com/s/pk1OFO1A8weFfXcKqcwVgw</w:t>
            </w:r>
          </w:p>
        </w:tc>
      </w:tr>
      <w:tr w:rsidR="004D4F63" w:rsidRPr="00324D11" w14:paraId="46AEA737" w14:textId="77777777" w:rsidTr="00B559D1">
        <w:trPr>
          <w:trHeight w:val="1846"/>
        </w:trPr>
        <w:tc>
          <w:tcPr>
            <w:tcW w:w="1271" w:type="dxa"/>
            <w:vAlign w:val="center"/>
          </w:tcPr>
          <w:p w14:paraId="1941ED75"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r w:rsidRPr="00324D11">
              <w:rPr>
                <w:rFonts w:ascii="Adobe 宋体 Std L" w:eastAsia="Adobe 宋体 Std L" w:hAnsi="Adobe 宋体 Std L" w:hint="eastAsia"/>
                <w:sz w:val="24"/>
                <w:szCs w:val="24"/>
              </w:rPr>
              <w:lastRenderedPageBreak/>
              <w:t>总结</w:t>
            </w:r>
          </w:p>
        </w:tc>
        <w:tc>
          <w:tcPr>
            <w:tcW w:w="7025" w:type="dxa"/>
            <w:gridSpan w:val="4"/>
          </w:tcPr>
          <w:p w14:paraId="5182EEFA" w14:textId="104A5631" w:rsidR="004D4F63" w:rsidRDefault="00B559D1"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t>交大的信管</w:t>
            </w:r>
            <w:r w:rsidR="00C54CE3">
              <w:rPr>
                <w:rFonts w:ascii="Adobe 宋体 Std L" w:eastAsia="Adobe 宋体 Std L" w:hAnsi="Adobe 宋体 Std L" w:hint="eastAsia"/>
                <w:sz w:val="24"/>
                <w:szCs w:val="24"/>
              </w:rPr>
              <w:t>、</w:t>
            </w:r>
            <w:r>
              <w:rPr>
                <w:rFonts w:ascii="Adobe 宋体 Std L" w:eastAsia="Adobe 宋体 Std L" w:hAnsi="Adobe 宋体 Std L" w:hint="eastAsia"/>
                <w:sz w:val="24"/>
                <w:szCs w:val="24"/>
              </w:rPr>
              <w:t>项目和行政应该和我们的项目和业务中心的工作内容差不多，交大的项目说他们负责一些活动的策划，但是我并没有在他们的公众号上找到他们举办的一些活动</w:t>
            </w:r>
          </w:p>
          <w:p w14:paraId="113F5BBA" w14:textId="0ED93E31" w:rsidR="00B559D1" w:rsidRPr="00324D11" w:rsidRDefault="00B559D1"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t>交大的宣设和</w:t>
            </w:r>
            <w:proofErr w:type="gramStart"/>
            <w:r>
              <w:rPr>
                <w:rFonts w:ascii="Adobe 宋体 Std L" w:eastAsia="Adobe 宋体 Std L" w:hAnsi="Adobe 宋体 Std L" w:hint="eastAsia"/>
                <w:sz w:val="24"/>
                <w:szCs w:val="24"/>
              </w:rPr>
              <w:t>新媒应该</w:t>
            </w:r>
            <w:proofErr w:type="gramEnd"/>
            <w:r>
              <w:rPr>
                <w:rFonts w:ascii="Adobe 宋体 Std L" w:eastAsia="Adobe 宋体 Std L" w:hAnsi="Adobe 宋体 Std L" w:hint="eastAsia"/>
                <w:sz w:val="24"/>
                <w:szCs w:val="24"/>
              </w:rPr>
              <w:t>是和我们媒体的工作内容差不多，但他们单独</w:t>
            </w:r>
            <w:proofErr w:type="gramStart"/>
            <w:r>
              <w:rPr>
                <w:rFonts w:ascii="Adobe 宋体 Std L" w:eastAsia="Adobe 宋体 Std L" w:hAnsi="Adobe 宋体 Std L" w:hint="eastAsia"/>
                <w:sz w:val="24"/>
                <w:szCs w:val="24"/>
              </w:rPr>
              <w:t>把宣设放出</w:t>
            </w:r>
            <w:proofErr w:type="gramEnd"/>
            <w:r>
              <w:rPr>
                <w:rFonts w:ascii="Adobe 宋体 Std L" w:eastAsia="Adobe 宋体 Std L" w:hAnsi="Adobe 宋体 Std L" w:hint="eastAsia"/>
                <w:sz w:val="24"/>
                <w:szCs w:val="24"/>
              </w:rPr>
              <w:t>来应该是他们的设计水平要求会高一些。我认为我们部门设计方面的能力会差一些，或许可以将媒体一分为二，一部分专门负责推送，一部分专门负责宣传设计，这样可能会效率高一些。因为分工可以提高</w:t>
            </w:r>
            <w:r w:rsidR="00771D4B">
              <w:rPr>
                <w:rFonts w:ascii="Adobe 宋体 Std L" w:eastAsia="Adobe 宋体 Std L" w:hAnsi="Adobe 宋体 Std L" w:hint="eastAsia"/>
                <w:sz w:val="24"/>
                <w:szCs w:val="24"/>
              </w:rPr>
              <w:t>劳动者技能，从而</w:t>
            </w:r>
            <w:r w:rsidR="00C54CE3">
              <w:rPr>
                <w:rFonts w:ascii="Adobe 宋体 Std L" w:eastAsia="Adobe 宋体 Std L" w:hAnsi="Adobe 宋体 Std L" w:hint="eastAsia"/>
                <w:sz w:val="24"/>
                <w:szCs w:val="24"/>
              </w:rPr>
              <w:t>提高</w:t>
            </w:r>
            <w:r>
              <w:rPr>
                <w:rFonts w:ascii="Adobe 宋体 Std L" w:eastAsia="Adobe 宋体 Std L" w:hAnsi="Adobe 宋体 Std L" w:hint="eastAsia"/>
                <w:sz w:val="24"/>
                <w:szCs w:val="24"/>
              </w:rPr>
              <w:t>劳动生产率</w:t>
            </w:r>
            <w:r w:rsidR="00C54CE3">
              <w:rPr>
                <w:rFonts w:ascii="Adobe 宋体 Std L" w:eastAsia="Adobe 宋体 Std L" w:hAnsi="Adobe 宋体 Std L" w:hint="eastAsia"/>
                <w:sz w:val="24"/>
                <w:szCs w:val="24"/>
              </w:rPr>
              <w:t>。</w:t>
            </w:r>
          </w:p>
        </w:tc>
      </w:tr>
      <w:tr w:rsidR="00771D4B" w:rsidRPr="00324D11" w14:paraId="491D9B45" w14:textId="77777777" w:rsidTr="00771D4B">
        <w:trPr>
          <w:trHeight w:val="582"/>
        </w:trPr>
        <w:tc>
          <w:tcPr>
            <w:tcW w:w="8296" w:type="dxa"/>
            <w:gridSpan w:val="5"/>
            <w:vAlign w:val="center"/>
          </w:tcPr>
          <w:p w14:paraId="0346AB13" w14:textId="4DAE4CAC" w:rsidR="00771D4B" w:rsidRPr="00771D4B" w:rsidRDefault="00771D4B" w:rsidP="00B42F17">
            <w:pPr>
              <w:widowControl/>
              <w:spacing w:line="360" w:lineRule="auto"/>
              <w:jc w:val="center"/>
              <w:rPr>
                <w:rFonts w:ascii="Adobe 宋体 Std L" w:eastAsia="Adobe 宋体 Std L" w:hAnsi="Adobe 宋体 Std L"/>
                <w:b/>
                <w:bCs/>
                <w:sz w:val="24"/>
                <w:szCs w:val="24"/>
              </w:rPr>
            </w:pPr>
            <w:r w:rsidRPr="00771D4B">
              <w:rPr>
                <w:rFonts w:ascii="Adobe 宋体 Std L" w:eastAsia="Adobe 宋体 Std L" w:hAnsi="Adobe 宋体 Std L" w:hint="eastAsia"/>
                <w:b/>
                <w:bCs/>
                <w:sz w:val="24"/>
                <w:szCs w:val="24"/>
              </w:rPr>
              <w:t>2020新措施</w:t>
            </w:r>
          </w:p>
        </w:tc>
      </w:tr>
      <w:tr w:rsidR="00771D4B" w:rsidRPr="00324D11" w14:paraId="1B3ED73F" w14:textId="77777777" w:rsidTr="00B559D1">
        <w:trPr>
          <w:trHeight w:val="1846"/>
        </w:trPr>
        <w:tc>
          <w:tcPr>
            <w:tcW w:w="1271" w:type="dxa"/>
            <w:vAlign w:val="center"/>
          </w:tcPr>
          <w:p w14:paraId="7CF37932" w14:textId="178165CC" w:rsidR="00771D4B" w:rsidRPr="00324D11" w:rsidRDefault="00771D4B" w:rsidP="00B42F17">
            <w:pPr>
              <w:widowControl/>
              <w:spacing w:line="360" w:lineRule="auto"/>
              <w:jc w:val="center"/>
              <w:rPr>
                <w:rFonts w:ascii="Adobe 宋体 Std L" w:eastAsia="Adobe 宋体 Std L" w:hAnsi="Adobe 宋体 Std L"/>
                <w:sz w:val="24"/>
                <w:szCs w:val="24"/>
              </w:rPr>
            </w:pPr>
            <w:r>
              <w:rPr>
                <w:rFonts w:ascii="Adobe 宋体 Std L" w:eastAsia="Adobe 宋体 Std L" w:hAnsi="Adobe 宋体 Std L" w:hint="eastAsia"/>
                <w:sz w:val="24"/>
                <w:szCs w:val="24"/>
              </w:rPr>
              <w:t>前期准备</w:t>
            </w:r>
          </w:p>
        </w:tc>
        <w:tc>
          <w:tcPr>
            <w:tcW w:w="7025" w:type="dxa"/>
            <w:gridSpan w:val="4"/>
          </w:tcPr>
          <w:p w14:paraId="237D5BFE" w14:textId="37CC48CD" w:rsidR="00771D4B" w:rsidRDefault="00771D4B"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t>上海交通大学的社会实践今年依旧分三个阶段进行</w:t>
            </w:r>
            <w:r w:rsidR="00C54CE3">
              <w:rPr>
                <w:rFonts w:ascii="Adobe 宋体 Std L" w:eastAsia="Adobe 宋体 Std L" w:hAnsi="Adobe 宋体 Std L" w:hint="eastAsia"/>
                <w:sz w:val="24"/>
                <w:szCs w:val="24"/>
              </w:rPr>
              <w:t>：</w:t>
            </w:r>
            <w:r>
              <w:rPr>
                <w:rFonts w:ascii="Adobe 宋体 Std L" w:eastAsia="Adobe 宋体 Std L" w:hAnsi="Adobe 宋体 Std L" w:hint="eastAsia"/>
                <w:sz w:val="24"/>
                <w:szCs w:val="24"/>
              </w:rPr>
              <w:t>基础课，讲座课和社会实践，从15周开始进行基础课程，讲座课程从4月中旬便开始，进行了16次讲座，全部以线上会议的形式举行</w:t>
            </w:r>
            <w:r w:rsidR="00C54CE3">
              <w:rPr>
                <w:rFonts w:ascii="Adobe 宋体 Std L" w:eastAsia="Adobe 宋体 Std L" w:hAnsi="Adobe 宋体 Std L" w:hint="eastAsia"/>
                <w:sz w:val="24"/>
                <w:szCs w:val="24"/>
              </w:rPr>
              <w:t>。</w:t>
            </w:r>
          </w:p>
        </w:tc>
      </w:tr>
      <w:tr w:rsidR="00771D4B" w:rsidRPr="00324D11" w14:paraId="2FC1BF38" w14:textId="77777777" w:rsidTr="00B559D1">
        <w:trPr>
          <w:trHeight w:val="1846"/>
        </w:trPr>
        <w:tc>
          <w:tcPr>
            <w:tcW w:w="1271" w:type="dxa"/>
            <w:vAlign w:val="center"/>
          </w:tcPr>
          <w:p w14:paraId="6D302584" w14:textId="24359815" w:rsidR="00771D4B" w:rsidRPr="00324D11" w:rsidRDefault="00771D4B" w:rsidP="00B42F17">
            <w:pPr>
              <w:widowControl/>
              <w:spacing w:line="360" w:lineRule="auto"/>
              <w:jc w:val="center"/>
              <w:rPr>
                <w:rFonts w:ascii="Adobe 宋体 Std L" w:eastAsia="Adobe 宋体 Std L" w:hAnsi="Adobe 宋体 Std L"/>
                <w:sz w:val="24"/>
                <w:szCs w:val="24"/>
              </w:rPr>
            </w:pPr>
            <w:r>
              <w:rPr>
                <w:rFonts w:ascii="Adobe 宋体 Std L" w:eastAsia="Adobe 宋体 Std L" w:hAnsi="Adobe 宋体 Std L" w:hint="eastAsia"/>
                <w:sz w:val="24"/>
                <w:szCs w:val="24"/>
              </w:rPr>
              <w:t>政策方面</w:t>
            </w:r>
          </w:p>
        </w:tc>
        <w:tc>
          <w:tcPr>
            <w:tcW w:w="7025" w:type="dxa"/>
            <w:gridSpan w:val="4"/>
          </w:tcPr>
          <w:p w14:paraId="6B1C1796" w14:textId="3311C3FB" w:rsidR="00771D4B" w:rsidRDefault="00771D4B"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t>今年的基本内容和往年基本差不多，但是原则是</w:t>
            </w:r>
            <w:r w:rsidR="003C6362">
              <w:rPr>
                <w:rFonts w:ascii="Adobe 宋体 Std L" w:eastAsia="Adobe 宋体 Std L" w:hAnsi="Adobe 宋体 Std L" w:hint="eastAsia"/>
                <w:sz w:val="24"/>
                <w:szCs w:val="24"/>
              </w:rPr>
              <w:t>积极组织，学生自愿，属地实践，有任何和疫情相关的事情立即暂停暑期社会实践，</w:t>
            </w:r>
            <w:r w:rsidR="00207657">
              <w:rPr>
                <w:rFonts w:ascii="Adobe 宋体 Std L" w:eastAsia="Adobe 宋体 Std L" w:hAnsi="Adobe 宋体 Std L" w:hint="eastAsia"/>
                <w:sz w:val="24"/>
                <w:szCs w:val="24"/>
              </w:rPr>
              <w:t>因此</w:t>
            </w:r>
            <w:r w:rsidR="003C6362">
              <w:rPr>
                <w:rFonts w:ascii="Adobe 宋体 Std L" w:eastAsia="Adobe 宋体 Std L" w:hAnsi="Adobe 宋体 Std L" w:hint="eastAsia"/>
                <w:sz w:val="24"/>
                <w:szCs w:val="24"/>
              </w:rPr>
              <w:t>先后暂停了新疆和辽宁省的社会实践</w:t>
            </w:r>
            <w:r w:rsidR="00C54CE3">
              <w:rPr>
                <w:rFonts w:ascii="Adobe 宋体 Std L" w:eastAsia="Adobe 宋体 Std L" w:hAnsi="Adobe 宋体 Std L" w:hint="eastAsia"/>
                <w:sz w:val="24"/>
                <w:szCs w:val="24"/>
              </w:rPr>
              <w:t>。</w:t>
            </w:r>
          </w:p>
        </w:tc>
      </w:tr>
      <w:tr w:rsidR="003C6362" w:rsidRPr="00324D11" w14:paraId="69AF2643" w14:textId="77777777" w:rsidTr="00B559D1">
        <w:trPr>
          <w:trHeight w:val="1846"/>
        </w:trPr>
        <w:tc>
          <w:tcPr>
            <w:tcW w:w="1271" w:type="dxa"/>
            <w:vAlign w:val="center"/>
          </w:tcPr>
          <w:p w14:paraId="6F0E7D98" w14:textId="6F0A824E" w:rsidR="003C6362" w:rsidRDefault="003C6362" w:rsidP="00B42F17">
            <w:pPr>
              <w:widowControl/>
              <w:spacing w:line="360" w:lineRule="auto"/>
              <w:jc w:val="center"/>
              <w:rPr>
                <w:rFonts w:ascii="Adobe 宋体 Std L" w:eastAsia="Adobe 宋体 Std L" w:hAnsi="Adobe 宋体 Std L"/>
                <w:sz w:val="24"/>
                <w:szCs w:val="24"/>
              </w:rPr>
            </w:pPr>
            <w:r>
              <w:rPr>
                <w:rFonts w:ascii="Adobe 宋体 Std L" w:eastAsia="Adobe 宋体 Std L" w:hAnsi="Adobe 宋体 Std L" w:hint="eastAsia"/>
                <w:sz w:val="24"/>
                <w:szCs w:val="24"/>
              </w:rPr>
              <w:t>团队方面</w:t>
            </w:r>
          </w:p>
        </w:tc>
        <w:tc>
          <w:tcPr>
            <w:tcW w:w="7025" w:type="dxa"/>
            <w:gridSpan w:val="4"/>
          </w:tcPr>
          <w:p w14:paraId="19F5118E" w14:textId="6E0172BE" w:rsidR="003C6362" w:rsidRDefault="003C6362"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t>今年参加实践的团队看到了很多南航也有的类似的团队，包括摆摊经济的团队，直播带货的团队，调研疫情的团队还有扶贫的团</w:t>
            </w:r>
            <w:r>
              <w:rPr>
                <w:rFonts w:ascii="Adobe 宋体 Std L" w:eastAsia="Adobe 宋体 Std L" w:hAnsi="Adobe 宋体 Std L" w:hint="eastAsia"/>
                <w:sz w:val="24"/>
                <w:szCs w:val="24"/>
              </w:rPr>
              <w:lastRenderedPageBreak/>
              <w:t>队，这些都是在今年疫情+决胜小康的特殊形式下诞生的相关的实践团队</w:t>
            </w:r>
          </w:p>
        </w:tc>
      </w:tr>
      <w:tr w:rsidR="003C6362" w:rsidRPr="00324D11" w14:paraId="6056C34A" w14:textId="77777777" w:rsidTr="00B559D1">
        <w:trPr>
          <w:trHeight w:val="1846"/>
        </w:trPr>
        <w:tc>
          <w:tcPr>
            <w:tcW w:w="1271" w:type="dxa"/>
            <w:vAlign w:val="center"/>
          </w:tcPr>
          <w:p w14:paraId="3B4D63DE" w14:textId="54EB8572" w:rsidR="003C6362" w:rsidRDefault="003C6362" w:rsidP="00B42F17">
            <w:pPr>
              <w:widowControl/>
              <w:spacing w:line="360" w:lineRule="auto"/>
              <w:jc w:val="center"/>
              <w:rPr>
                <w:rFonts w:ascii="Adobe 宋体 Std L" w:eastAsia="Adobe 宋体 Std L" w:hAnsi="Adobe 宋体 Std L"/>
                <w:sz w:val="24"/>
                <w:szCs w:val="24"/>
              </w:rPr>
            </w:pPr>
            <w:r>
              <w:rPr>
                <w:rFonts w:ascii="Adobe 宋体 Std L" w:eastAsia="Adobe 宋体 Std L" w:hAnsi="Adobe 宋体 Std L" w:hint="eastAsia"/>
                <w:sz w:val="24"/>
                <w:szCs w:val="24"/>
              </w:rPr>
              <w:lastRenderedPageBreak/>
              <w:t>其他</w:t>
            </w:r>
          </w:p>
        </w:tc>
        <w:tc>
          <w:tcPr>
            <w:tcW w:w="7025" w:type="dxa"/>
            <w:gridSpan w:val="4"/>
          </w:tcPr>
          <w:p w14:paraId="22FD0934" w14:textId="4B98300D" w:rsidR="003C6362" w:rsidRDefault="003C6362"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t>关于如何评奖之类的材料没有找到相关的材料，评奖应该还没有开始，之后会持续关注</w:t>
            </w:r>
          </w:p>
        </w:tc>
      </w:tr>
      <w:tr w:rsidR="003C6362" w:rsidRPr="00324D11" w14:paraId="1AAEB71B" w14:textId="77777777" w:rsidTr="00B559D1">
        <w:trPr>
          <w:trHeight w:val="1846"/>
        </w:trPr>
        <w:tc>
          <w:tcPr>
            <w:tcW w:w="1271" w:type="dxa"/>
            <w:vAlign w:val="center"/>
          </w:tcPr>
          <w:p w14:paraId="00A739EC" w14:textId="46AF2541" w:rsidR="003C6362" w:rsidRDefault="003C6362" w:rsidP="00B42F17">
            <w:pPr>
              <w:widowControl/>
              <w:spacing w:line="360" w:lineRule="auto"/>
              <w:jc w:val="center"/>
              <w:rPr>
                <w:rFonts w:ascii="Adobe 宋体 Std L" w:eastAsia="Adobe 宋体 Std L" w:hAnsi="Adobe 宋体 Std L"/>
                <w:sz w:val="24"/>
                <w:szCs w:val="24"/>
              </w:rPr>
            </w:pPr>
            <w:r>
              <w:rPr>
                <w:rFonts w:ascii="Adobe 宋体 Std L" w:eastAsia="Adobe 宋体 Std L" w:hAnsi="Adobe 宋体 Std L" w:hint="eastAsia"/>
                <w:sz w:val="24"/>
                <w:szCs w:val="24"/>
              </w:rPr>
              <w:t>总结</w:t>
            </w:r>
          </w:p>
        </w:tc>
        <w:tc>
          <w:tcPr>
            <w:tcW w:w="7025" w:type="dxa"/>
            <w:gridSpan w:val="4"/>
          </w:tcPr>
          <w:p w14:paraId="2A65B3C8" w14:textId="2878C952" w:rsidR="003C6362" w:rsidRDefault="003C6362" w:rsidP="00B42F17">
            <w:pPr>
              <w:widowControl/>
              <w:spacing w:line="360" w:lineRule="auto"/>
              <w:rPr>
                <w:rFonts w:ascii="Adobe 宋体 Std L" w:eastAsia="Adobe 宋体 Std L" w:hAnsi="Adobe 宋体 Std L"/>
                <w:sz w:val="24"/>
                <w:szCs w:val="24"/>
              </w:rPr>
            </w:pPr>
            <w:r>
              <w:rPr>
                <w:rFonts w:ascii="Adobe 宋体 Std L" w:eastAsia="Adobe 宋体 Std L" w:hAnsi="Adobe 宋体 Std L" w:hint="eastAsia"/>
                <w:sz w:val="24"/>
                <w:szCs w:val="24"/>
              </w:rPr>
              <w:t>虽说今年的暑期社会实践应该以线上为主，但是暑期的推送，更多的还是以线下的为主，应该都是一些家乡内部不跨省的实践。</w:t>
            </w:r>
            <w:r w:rsidR="0048705F">
              <w:rPr>
                <w:rFonts w:ascii="Adobe 宋体 Std L" w:eastAsia="Adobe 宋体 Std L" w:hAnsi="Adobe 宋体 Std L" w:hint="eastAsia"/>
                <w:sz w:val="24"/>
                <w:szCs w:val="24"/>
              </w:rPr>
              <w:t>交大的</w:t>
            </w:r>
            <w:r>
              <w:rPr>
                <w:rFonts w:ascii="Adobe 宋体 Std L" w:eastAsia="Adobe 宋体 Std L" w:hAnsi="Adobe 宋体 Std L" w:hint="eastAsia"/>
                <w:sz w:val="24"/>
                <w:szCs w:val="24"/>
              </w:rPr>
              <w:t>暑期社会实践推送，每一次主推的阅读量基本在300多，多的有500，少的也有快200，</w:t>
            </w:r>
            <w:proofErr w:type="gramStart"/>
            <w:r>
              <w:rPr>
                <w:rFonts w:ascii="Adobe 宋体 Std L" w:eastAsia="Adobe 宋体 Std L" w:hAnsi="Adobe 宋体 Std L" w:hint="eastAsia"/>
                <w:sz w:val="24"/>
                <w:szCs w:val="24"/>
              </w:rPr>
              <w:t>副推有</w:t>
            </w:r>
            <w:proofErr w:type="gramEnd"/>
            <w:r>
              <w:rPr>
                <w:rFonts w:ascii="Adobe 宋体 Std L" w:eastAsia="Adobe 宋体 Std L" w:hAnsi="Adobe 宋体 Std L" w:hint="eastAsia"/>
                <w:sz w:val="24"/>
                <w:szCs w:val="24"/>
              </w:rPr>
              <w:t>5个或6个，但每个阅读量也在70左右</w:t>
            </w:r>
            <w:r w:rsidR="00F87421">
              <w:rPr>
                <w:rFonts w:ascii="Adobe 宋体 Std L" w:eastAsia="Adobe 宋体 Std L" w:hAnsi="Adobe 宋体 Std L" w:hint="eastAsia"/>
                <w:sz w:val="24"/>
                <w:szCs w:val="24"/>
              </w:rPr>
              <w:t>，这方面确实要比我们强很多。</w:t>
            </w:r>
          </w:p>
        </w:tc>
      </w:tr>
      <w:tr w:rsidR="004D4F63" w:rsidRPr="00324D11" w14:paraId="1E832EC1" w14:textId="77777777" w:rsidTr="00324D11">
        <w:trPr>
          <w:trHeight w:val="436"/>
        </w:trPr>
        <w:tc>
          <w:tcPr>
            <w:tcW w:w="8296" w:type="dxa"/>
            <w:gridSpan w:val="5"/>
            <w:vAlign w:val="center"/>
          </w:tcPr>
          <w:p w14:paraId="3551CF1C" w14:textId="77777777" w:rsidR="004D4F63" w:rsidRPr="00324D11" w:rsidRDefault="004D4F63" w:rsidP="00B42F17">
            <w:pPr>
              <w:widowControl/>
              <w:spacing w:line="360" w:lineRule="auto"/>
              <w:jc w:val="center"/>
              <w:rPr>
                <w:rFonts w:ascii="Adobe 宋体 Std L" w:eastAsia="Adobe 宋体 Std L" w:hAnsi="Adobe 宋体 Std L"/>
                <w:b/>
                <w:bCs/>
                <w:sz w:val="24"/>
                <w:szCs w:val="24"/>
              </w:rPr>
            </w:pPr>
            <w:r w:rsidRPr="00324D11">
              <w:rPr>
                <w:rFonts w:ascii="Adobe 宋体 Std L" w:eastAsia="Adobe 宋体 Std L" w:hAnsi="Adobe 宋体 Std L" w:hint="eastAsia"/>
                <w:b/>
                <w:bCs/>
                <w:sz w:val="24"/>
                <w:szCs w:val="24"/>
              </w:rPr>
              <w:t>对我校可参考内容</w:t>
            </w:r>
          </w:p>
        </w:tc>
      </w:tr>
      <w:tr w:rsidR="004D4F63" w:rsidRPr="00324D11" w14:paraId="48F37AF5" w14:textId="77777777" w:rsidTr="00F87421">
        <w:trPr>
          <w:trHeight w:val="2379"/>
        </w:trPr>
        <w:tc>
          <w:tcPr>
            <w:tcW w:w="8296" w:type="dxa"/>
            <w:gridSpan w:val="5"/>
          </w:tcPr>
          <w:p w14:paraId="2C05A3FD" w14:textId="4397D711" w:rsidR="00F87421" w:rsidRDefault="00F87421" w:rsidP="00F71EF0">
            <w:pPr>
              <w:widowControl/>
              <w:spacing w:line="360" w:lineRule="auto"/>
              <w:ind w:firstLineChars="200" w:firstLine="480"/>
              <w:rPr>
                <w:rFonts w:ascii="Adobe 宋体 Std L" w:eastAsia="Adobe 宋体 Std L" w:hAnsi="Adobe 宋体 Std L"/>
                <w:sz w:val="24"/>
                <w:szCs w:val="24"/>
              </w:rPr>
            </w:pPr>
            <w:r>
              <w:rPr>
                <w:rFonts w:ascii="Adobe 宋体 Std L" w:eastAsia="Adobe 宋体 Std L" w:hAnsi="Adobe 宋体 Std L" w:hint="eastAsia"/>
                <w:sz w:val="24"/>
                <w:szCs w:val="24"/>
              </w:rPr>
              <w:t>参考内容基本在各个板块的总结中有说到，上海交大的暑期社会实践是在一门课程里面包含着的，比之我们会更加专业</w:t>
            </w:r>
            <w:r w:rsidR="0048705F">
              <w:rPr>
                <w:rFonts w:ascii="Adobe 宋体 Std L" w:eastAsia="Adobe 宋体 Std L" w:hAnsi="Adobe 宋体 Std L" w:hint="eastAsia"/>
                <w:sz w:val="24"/>
                <w:szCs w:val="24"/>
              </w:rPr>
              <w:t>、</w:t>
            </w:r>
            <w:r>
              <w:rPr>
                <w:rFonts w:ascii="Adobe 宋体 Std L" w:eastAsia="Adobe 宋体 Std L" w:hAnsi="Adobe 宋体 Std L" w:hint="eastAsia"/>
                <w:sz w:val="24"/>
                <w:szCs w:val="24"/>
              </w:rPr>
              <w:t>系统</w:t>
            </w:r>
            <w:r w:rsidR="00F71EF0">
              <w:rPr>
                <w:rFonts w:ascii="Adobe 宋体 Std L" w:eastAsia="Adobe 宋体 Std L" w:hAnsi="Adobe 宋体 Std L" w:hint="eastAsia"/>
                <w:sz w:val="24"/>
                <w:szCs w:val="24"/>
              </w:rPr>
              <w:t>。</w:t>
            </w:r>
          </w:p>
          <w:p w14:paraId="317D1FA6" w14:textId="4D7FEAD7" w:rsidR="00F87421" w:rsidRDefault="00F87421" w:rsidP="00F71EF0">
            <w:pPr>
              <w:widowControl/>
              <w:spacing w:line="360" w:lineRule="auto"/>
              <w:ind w:firstLineChars="200" w:firstLine="480"/>
              <w:rPr>
                <w:rFonts w:ascii="Adobe 宋体 Std L" w:eastAsia="Adobe 宋体 Std L" w:hAnsi="Adobe 宋体 Std L"/>
                <w:sz w:val="24"/>
                <w:szCs w:val="24"/>
              </w:rPr>
            </w:pPr>
            <w:r>
              <w:rPr>
                <w:rFonts w:ascii="Adobe 宋体 Std L" w:eastAsia="Adobe 宋体 Std L" w:hAnsi="Adobe 宋体 Std L" w:hint="eastAsia"/>
                <w:sz w:val="24"/>
                <w:szCs w:val="24"/>
              </w:rPr>
              <w:t>每次暑期社会实践会</w:t>
            </w:r>
            <w:commentRangeStart w:id="4"/>
            <w:r>
              <w:rPr>
                <w:rFonts w:ascii="Adobe 宋体 Std L" w:eastAsia="Adobe 宋体 Std L" w:hAnsi="Adobe 宋体 Std L" w:hint="eastAsia"/>
                <w:sz w:val="24"/>
                <w:szCs w:val="24"/>
              </w:rPr>
              <w:t>有偿</w:t>
            </w:r>
            <w:commentRangeEnd w:id="4"/>
            <w:r w:rsidR="0048705F">
              <w:rPr>
                <w:rStyle w:val="ac"/>
              </w:rPr>
              <w:commentReference w:id="4"/>
            </w:r>
            <w:r>
              <w:rPr>
                <w:rFonts w:ascii="Adobe 宋体 Std L" w:eastAsia="Adobe 宋体 Std L" w:hAnsi="Adobe 宋体 Std L" w:hint="eastAsia"/>
                <w:sz w:val="24"/>
                <w:szCs w:val="24"/>
              </w:rPr>
              <w:t>招募学生去进行投稿整理和团队联络，这样的话会有更多的精力和积极度去写暑期社会实践的推送，会提高效率和暑期社会实践的相关推送的质量</w:t>
            </w:r>
            <w:r w:rsidR="00F71EF0">
              <w:rPr>
                <w:rFonts w:ascii="Adobe 宋体 Std L" w:eastAsia="Adobe 宋体 Std L" w:hAnsi="Adobe 宋体 Std L" w:hint="eastAsia"/>
                <w:sz w:val="24"/>
                <w:szCs w:val="24"/>
              </w:rPr>
              <w:t>。</w:t>
            </w:r>
          </w:p>
          <w:p w14:paraId="54C2BFDF" w14:textId="0BAE4C6C" w:rsidR="00F87421" w:rsidRDefault="00F87421" w:rsidP="00F71EF0">
            <w:pPr>
              <w:widowControl/>
              <w:spacing w:line="360" w:lineRule="auto"/>
              <w:ind w:firstLineChars="200" w:firstLine="480"/>
              <w:rPr>
                <w:rFonts w:ascii="Adobe 宋体 Std L" w:eastAsia="Adobe 宋体 Std L" w:hAnsi="Adobe 宋体 Std L"/>
                <w:sz w:val="24"/>
                <w:szCs w:val="24"/>
              </w:rPr>
            </w:pPr>
            <w:r>
              <w:rPr>
                <w:rFonts w:ascii="Adobe 宋体 Std L" w:eastAsia="Adobe 宋体 Std L" w:hAnsi="Adobe 宋体 Std L" w:hint="eastAsia"/>
                <w:sz w:val="24"/>
                <w:szCs w:val="24"/>
              </w:rPr>
              <w:t>然后是日常社会实践活动，至少在他们公众号上没有找到类似日常社会实践的东西</w:t>
            </w:r>
            <w:r w:rsidR="00F71EF0">
              <w:rPr>
                <w:rFonts w:ascii="Adobe 宋体 Std L" w:eastAsia="Adobe 宋体 Std L" w:hAnsi="Adobe 宋体 Std L" w:hint="eastAsia"/>
                <w:sz w:val="24"/>
                <w:szCs w:val="24"/>
              </w:rPr>
              <w:t>。</w:t>
            </w:r>
          </w:p>
          <w:p w14:paraId="29A563D4" w14:textId="4F60D8AC" w:rsidR="004D4F63" w:rsidRPr="00324D11" w:rsidRDefault="00F87421" w:rsidP="00F71EF0">
            <w:pPr>
              <w:widowControl/>
              <w:spacing w:line="360" w:lineRule="auto"/>
              <w:ind w:firstLineChars="200" w:firstLine="480"/>
              <w:rPr>
                <w:rFonts w:ascii="Adobe 宋体 Std L" w:eastAsia="Adobe 宋体 Std L" w:hAnsi="Adobe 宋体 Std L"/>
                <w:sz w:val="24"/>
                <w:szCs w:val="24"/>
              </w:rPr>
            </w:pPr>
            <w:r>
              <w:rPr>
                <w:rFonts w:ascii="Adobe 宋体 Std L" w:eastAsia="Adobe 宋体 Std L" w:hAnsi="Adobe 宋体 Std L" w:hint="eastAsia"/>
                <w:sz w:val="24"/>
                <w:szCs w:val="24"/>
              </w:rPr>
              <w:t>部门管理</w:t>
            </w:r>
            <w:r w:rsidR="0048705F">
              <w:rPr>
                <w:rFonts w:ascii="Adobe 宋体 Std L" w:eastAsia="Adobe 宋体 Std L" w:hAnsi="Adobe 宋体 Std L" w:hint="eastAsia"/>
                <w:sz w:val="24"/>
                <w:szCs w:val="24"/>
              </w:rPr>
              <w:t>方面</w:t>
            </w:r>
            <w:r>
              <w:rPr>
                <w:rFonts w:ascii="Adobe 宋体 Std L" w:eastAsia="Adobe 宋体 Std L" w:hAnsi="Adobe 宋体 Std L" w:hint="eastAsia"/>
                <w:sz w:val="24"/>
                <w:szCs w:val="24"/>
              </w:rPr>
              <w:t>一个特别的</w:t>
            </w:r>
            <w:r w:rsidR="0048705F">
              <w:rPr>
                <w:rFonts w:ascii="Adobe 宋体 Std L" w:eastAsia="Adobe 宋体 Std L" w:hAnsi="Adobe 宋体 Std L" w:hint="eastAsia"/>
                <w:sz w:val="24"/>
                <w:szCs w:val="24"/>
              </w:rPr>
              <w:t>点</w:t>
            </w:r>
            <w:r>
              <w:rPr>
                <w:rFonts w:ascii="Adobe 宋体 Std L" w:eastAsia="Adobe 宋体 Std L" w:hAnsi="Adobe 宋体 Std L" w:hint="eastAsia"/>
                <w:sz w:val="24"/>
                <w:szCs w:val="24"/>
              </w:rPr>
              <w:t>是</w:t>
            </w:r>
            <w:commentRangeStart w:id="5"/>
            <w:r>
              <w:rPr>
                <w:rFonts w:ascii="Adobe 宋体 Std L" w:eastAsia="Adobe 宋体 Std L" w:hAnsi="Adobe 宋体 Std L" w:hint="eastAsia"/>
                <w:sz w:val="24"/>
                <w:szCs w:val="24"/>
              </w:rPr>
              <w:t>他们新媒体方面和宣传是分开的，这样会使得两边的人更加专业一些，提高相关的技术方面的能力</w:t>
            </w:r>
            <w:r w:rsidR="0048705F">
              <w:rPr>
                <w:rFonts w:ascii="Adobe 宋体 Std L" w:eastAsia="Adobe 宋体 Std L" w:hAnsi="Adobe 宋体 Std L" w:hint="eastAsia"/>
                <w:sz w:val="24"/>
                <w:szCs w:val="24"/>
              </w:rPr>
              <w:t>。</w:t>
            </w:r>
            <w:commentRangeEnd w:id="5"/>
            <w:r w:rsidR="0048705F">
              <w:rPr>
                <w:rStyle w:val="ac"/>
              </w:rPr>
              <w:commentReference w:id="5"/>
            </w:r>
          </w:p>
        </w:tc>
      </w:tr>
      <w:tr w:rsidR="004D4F63" w:rsidRPr="00324D11" w14:paraId="635E6613" w14:textId="77777777" w:rsidTr="00324D11">
        <w:trPr>
          <w:trHeight w:val="450"/>
        </w:trPr>
        <w:tc>
          <w:tcPr>
            <w:tcW w:w="8296" w:type="dxa"/>
            <w:gridSpan w:val="5"/>
            <w:vAlign w:val="center"/>
          </w:tcPr>
          <w:p w14:paraId="3FC0D2A9" w14:textId="77777777" w:rsidR="004D4F63" w:rsidRPr="00324D11" w:rsidRDefault="004D4F63" w:rsidP="00B42F17">
            <w:pPr>
              <w:widowControl/>
              <w:spacing w:line="360" w:lineRule="auto"/>
              <w:jc w:val="center"/>
              <w:rPr>
                <w:rFonts w:ascii="Adobe 宋体 Std L" w:eastAsia="Adobe 宋体 Std L" w:hAnsi="Adobe 宋体 Std L"/>
                <w:b/>
                <w:bCs/>
                <w:sz w:val="24"/>
                <w:szCs w:val="24"/>
              </w:rPr>
            </w:pPr>
            <w:r w:rsidRPr="00324D11">
              <w:rPr>
                <w:rFonts w:ascii="Adobe 宋体 Std L" w:eastAsia="Adobe 宋体 Std L" w:hAnsi="Adobe 宋体 Std L" w:hint="eastAsia"/>
                <w:b/>
                <w:bCs/>
                <w:sz w:val="24"/>
                <w:szCs w:val="24"/>
              </w:rPr>
              <w:t>备注</w:t>
            </w:r>
          </w:p>
        </w:tc>
      </w:tr>
      <w:tr w:rsidR="004D4F63" w:rsidRPr="00324D11" w14:paraId="15CEBE06" w14:textId="77777777" w:rsidTr="00324D11">
        <w:trPr>
          <w:trHeight w:val="2078"/>
        </w:trPr>
        <w:tc>
          <w:tcPr>
            <w:tcW w:w="8296" w:type="dxa"/>
            <w:gridSpan w:val="5"/>
            <w:vAlign w:val="center"/>
          </w:tcPr>
          <w:p w14:paraId="377EC816" w14:textId="77777777" w:rsidR="004D4F63" w:rsidRPr="00324D11" w:rsidRDefault="004D4F63" w:rsidP="00B42F17">
            <w:pPr>
              <w:widowControl/>
              <w:spacing w:line="360" w:lineRule="auto"/>
              <w:jc w:val="center"/>
              <w:rPr>
                <w:rFonts w:ascii="Adobe 宋体 Std L" w:eastAsia="Adobe 宋体 Std L" w:hAnsi="Adobe 宋体 Std L"/>
                <w:sz w:val="24"/>
                <w:szCs w:val="24"/>
              </w:rPr>
            </w:pPr>
          </w:p>
        </w:tc>
      </w:tr>
    </w:tbl>
    <w:p w14:paraId="375CB157" w14:textId="77777777" w:rsidR="004D4F63" w:rsidRPr="00324D11" w:rsidRDefault="0048705F" w:rsidP="00B42F17">
      <w:pPr>
        <w:widowControl/>
        <w:spacing w:line="360" w:lineRule="auto"/>
        <w:jc w:val="center"/>
        <w:rPr>
          <w:rFonts w:ascii="Adobe 宋体 Std L" w:eastAsia="Adobe 宋体 Std L" w:hAnsi="Adobe 宋体 Std L"/>
          <w:sz w:val="24"/>
          <w:szCs w:val="24"/>
        </w:rPr>
      </w:pPr>
      <w:commentRangeStart w:id="6"/>
      <w:commentRangeEnd w:id="6"/>
      <w:r>
        <w:rPr>
          <w:rStyle w:val="ac"/>
        </w:rPr>
        <w:commentReference w:id="6"/>
      </w:r>
    </w:p>
    <w:p w14:paraId="67AF7DED" w14:textId="77777777" w:rsidR="000562E5" w:rsidRPr="00324D11" w:rsidRDefault="000562E5" w:rsidP="00B42F17">
      <w:pPr>
        <w:spacing w:line="360" w:lineRule="auto"/>
        <w:rPr>
          <w:rFonts w:ascii="Adobe 宋体 Std L" w:eastAsia="Adobe 宋体 Std L" w:hAnsi="Adobe 宋体 Std L"/>
          <w:sz w:val="24"/>
          <w:szCs w:val="24"/>
        </w:rPr>
      </w:pPr>
    </w:p>
    <w:sectPr w:rsidR="000562E5" w:rsidRPr="00324D11" w:rsidSect="00B559D1">
      <w:headerReference w:type="default" r:id="rId14"/>
      <w:footerReference w:type="default" r:id="rId15"/>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周" w:date="2020-09-23T15:18:00Z" w:initials="周">
    <w:p w14:paraId="49C0819E" w14:textId="6BF0C97F" w:rsidR="00C54CE3" w:rsidRDefault="00C54CE3">
      <w:pPr>
        <w:pStyle w:val="ad"/>
      </w:pPr>
      <w:r>
        <w:rPr>
          <w:rStyle w:val="ac"/>
        </w:rPr>
        <w:annotationRef/>
      </w:r>
      <w:r>
        <w:rPr>
          <w:rFonts w:hint="eastAsia"/>
        </w:rPr>
        <w:t>认真的嘛？有工资的那种？是由类似兼职辅导员性质的行政管理岗位人员来干的嘛？</w:t>
      </w:r>
    </w:p>
  </w:comment>
  <w:comment w:id="3" w:author="范 崇儒" w:date="2020-11-07T11:53:00Z" w:initials="范">
    <w:p w14:paraId="27664597" w14:textId="0F691C36" w:rsidR="00F71EF0" w:rsidRDefault="00F71EF0">
      <w:pPr>
        <w:pStyle w:val="ad"/>
      </w:pPr>
      <w:r>
        <w:rPr>
          <w:rStyle w:val="ac"/>
        </w:rPr>
        <w:annotationRef/>
      </w:r>
      <w:r>
        <w:rPr>
          <w:rFonts w:hint="eastAsia"/>
        </w:rPr>
        <w:t>是的，确实是这样</w:t>
      </w:r>
    </w:p>
  </w:comment>
  <w:comment w:id="4" w:author="周" w:date="2020-09-23T15:27:00Z" w:initials="周">
    <w:p w14:paraId="197EF954" w14:textId="41BFFEBC" w:rsidR="0048705F" w:rsidRDefault="0048705F">
      <w:pPr>
        <w:pStyle w:val="ad"/>
      </w:pPr>
      <w:r>
        <w:rPr>
          <w:rStyle w:val="ac"/>
        </w:rPr>
        <w:annotationRef/>
      </w:r>
      <w:r>
        <w:rPr>
          <w:rFonts w:hint="eastAsia"/>
        </w:rPr>
        <w:t>这个最困难的一点在于，每年给交大的拨款和给南航的拨款不在一个量级。南航团委真的挺穷的。</w:t>
      </w:r>
      <w:r>
        <w:rPr>
          <w:noProof/>
        </w:rPr>
        <w:t>O</w:t>
      </w:r>
      <w:r>
        <w:rPr>
          <w:rFonts w:hint="eastAsia"/>
          <w:noProof/>
        </w:rPr>
        <w:t>(╥﹏╥)o</w:t>
      </w:r>
    </w:p>
  </w:comment>
  <w:comment w:id="5" w:author="周" w:date="2020-09-23T15:32:00Z" w:initials="周">
    <w:p w14:paraId="2B1D942A" w14:textId="0C1FECDA" w:rsidR="0048705F" w:rsidRDefault="0048705F">
      <w:pPr>
        <w:pStyle w:val="ad"/>
      </w:pPr>
      <w:r>
        <w:rPr>
          <w:rStyle w:val="ac"/>
        </w:rPr>
        <w:annotationRef/>
      </w:r>
      <w:r>
        <w:rPr>
          <w:rFonts w:hint="eastAsia"/>
        </w:rPr>
        <w:t>或许可以考虑将媒体中心划为几个组别。</w:t>
      </w:r>
    </w:p>
  </w:comment>
  <w:comment w:id="6" w:author="周" w:date="2020-09-23T15:30:00Z" w:initials="周">
    <w:p w14:paraId="09EBC25E" w14:textId="4F64DCC4" w:rsidR="0048705F" w:rsidRDefault="0048705F">
      <w:pPr>
        <w:pStyle w:val="ad"/>
      </w:pPr>
      <w:r>
        <w:rPr>
          <w:rStyle w:val="ac"/>
        </w:rPr>
        <w:annotationRef/>
      </w:r>
      <w:r>
        <w:rPr>
          <w:rFonts w:hint="eastAsia"/>
        </w:rPr>
        <w:t>整篇下来，最大的问题是用语过于口语化，不像调研报告，所有</w:t>
      </w:r>
      <w:r w:rsidR="00207657">
        <w:rPr>
          <w:rFonts w:hint="eastAsia"/>
        </w:rPr>
        <w:t>口语化的</w:t>
      </w:r>
      <w:r>
        <w:rPr>
          <w:rFonts w:hint="eastAsia"/>
        </w:rPr>
        <w:t>“……的话”</w:t>
      </w:r>
      <w:r w:rsidR="00207657">
        <w:rPr>
          <w:rFonts w:hint="eastAsia"/>
        </w:rPr>
        <w:t>“然后……”</w:t>
      </w:r>
      <w:r>
        <w:rPr>
          <w:rFonts w:hint="eastAsia"/>
        </w:rPr>
        <w:t>这种用语都要删去。格式方面，注意首行缩进、标点运用，每一段的最后还是要有句号，否则不成段。</w:t>
      </w:r>
      <w:r w:rsidR="00C52F30">
        <w:rPr>
          <w:rFonts w:hint="eastAsia"/>
        </w:rPr>
        <w:t>总体调研有出成果，但对我们的借鉴意义仍需深入挖掘。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C0819E" w15:done="0"/>
  <w15:commentEx w15:paraId="27664597" w15:paraIdParent="49C0819E" w15:done="0"/>
  <w15:commentEx w15:paraId="197EF954" w15:done="0"/>
  <w15:commentEx w15:paraId="2B1D942A" w15:done="0"/>
  <w15:commentEx w15:paraId="09EBC2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5E5C2" w16cex:dateUtc="2020-09-23T07:18:00Z"/>
  <w16cex:commentExtensible w16cex:durableId="2351094C" w16cex:dateUtc="2020-11-07T03:53:00Z"/>
  <w16cex:commentExtensible w16cex:durableId="2315E7E4" w16cex:dateUtc="2020-09-23T07:27:00Z"/>
  <w16cex:commentExtensible w16cex:durableId="2315E8F9" w16cex:dateUtc="2020-09-23T07:32:00Z"/>
  <w16cex:commentExtensible w16cex:durableId="2315E88B" w16cex:dateUtc="2020-09-23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C0819E" w16cid:durableId="2315E5C2"/>
  <w16cid:commentId w16cid:paraId="27664597" w16cid:durableId="2351094C"/>
  <w16cid:commentId w16cid:paraId="197EF954" w16cid:durableId="2315E7E4"/>
  <w16cid:commentId w16cid:paraId="2B1D942A" w16cid:durableId="2315E8F9"/>
  <w16cid:commentId w16cid:paraId="09EBC25E" w16cid:durableId="2315E8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FDA68" w14:textId="77777777" w:rsidR="00F936D3" w:rsidRDefault="00F936D3" w:rsidP="004D4F63">
      <w:r>
        <w:separator/>
      </w:r>
    </w:p>
  </w:endnote>
  <w:endnote w:type="continuationSeparator" w:id="0">
    <w:p w14:paraId="2B6AB059" w14:textId="77777777" w:rsidR="00F936D3" w:rsidRDefault="00F936D3" w:rsidP="004D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292783"/>
      <w:docPartObj>
        <w:docPartGallery w:val="Page Numbers (Bottom of Page)"/>
        <w:docPartUnique/>
      </w:docPartObj>
    </w:sdtPr>
    <w:sdtEndPr>
      <w:rPr>
        <w:sz w:val="20"/>
      </w:rPr>
    </w:sdtEndPr>
    <w:sdtContent>
      <w:p w14:paraId="498989CF" w14:textId="77777777" w:rsidR="00B559D1" w:rsidRDefault="00B559D1">
        <w:pPr>
          <w:pStyle w:val="a5"/>
          <w:jc w:val="center"/>
        </w:pPr>
      </w:p>
      <w:p w14:paraId="3C78A9CF" w14:textId="77777777" w:rsidR="00B559D1" w:rsidRPr="00F65CF0" w:rsidRDefault="00B559D1" w:rsidP="00B559D1">
        <w:pPr>
          <w:pStyle w:val="a5"/>
          <w:jc w:val="center"/>
          <w:rPr>
            <w:sz w:val="20"/>
          </w:rPr>
        </w:pPr>
        <w:r w:rsidRPr="00DD7F5C">
          <w:rPr>
            <w:sz w:val="20"/>
          </w:rPr>
          <w:fldChar w:fldCharType="begin"/>
        </w:r>
        <w:r w:rsidRPr="00DD7F5C">
          <w:rPr>
            <w:sz w:val="20"/>
          </w:rPr>
          <w:instrText>PAGE   \* MERGEFORMAT</w:instrText>
        </w:r>
        <w:r w:rsidRPr="00DD7F5C">
          <w:rPr>
            <w:sz w:val="20"/>
          </w:rPr>
          <w:fldChar w:fldCharType="separate"/>
        </w:r>
        <w:r w:rsidRPr="00587E1F">
          <w:rPr>
            <w:noProof/>
            <w:sz w:val="20"/>
            <w:lang w:val="zh-CN"/>
          </w:rPr>
          <w:t>4</w:t>
        </w:r>
        <w:r w:rsidRPr="00DD7F5C">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F06D1" w14:textId="77777777" w:rsidR="00F936D3" w:rsidRDefault="00F936D3" w:rsidP="004D4F63">
      <w:r>
        <w:separator/>
      </w:r>
    </w:p>
  </w:footnote>
  <w:footnote w:type="continuationSeparator" w:id="0">
    <w:p w14:paraId="1A9A80E9" w14:textId="77777777" w:rsidR="00F936D3" w:rsidRDefault="00F936D3" w:rsidP="004D4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232E" w14:textId="77777777" w:rsidR="00B559D1" w:rsidRPr="00DD7F5C" w:rsidRDefault="00B559D1">
    <w:pPr>
      <w:pStyle w:val="a3"/>
      <w:rPr>
        <w:rFonts w:ascii="宋体" w:eastAsia="宋体" w:hAnsi="宋体"/>
        <w:sz w:val="20"/>
      </w:rPr>
    </w:pPr>
    <w:r w:rsidRPr="00DD7F5C">
      <w:rPr>
        <w:rFonts w:ascii="宋体" w:eastAsia="宋体" w:hAnsi="宋体"/>
        <w:sz w:val="20"/>
      </w:rPr>
      <w:t>南京航空航天大学校团委实践部外联中心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17AF1"/>
    <w:multiLevelType w:val="hybridMultilevel"/>
    <w:tmpl w:val="78641C46"/>
    <w:lvl w:ilvl="0" w:tplc="9D008F7C">
      <w:start w:val="1"/>
      <w:numFmt w:val="decimal"/>
      <w:lvlText w:val="%1、"/>
      <w:lvlJc w:val="left"/>
      <w:pPr>
        <w:ind w:left="360" w:hanging="360"/>
      </w:pPr>
      <w:rPr>
        <w:rFonts w:hint="default"/>
      </w:rPr>
    </w:lvl>
    <w:lvl w:ilvl="1" w:tplc="EB1E834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323FE6"/>
    <w:multiLevelType w:val="hybridMultilevel"/>
    <w:tmpl w:val="59B4CE14"/>
    <w:lvl w:ilvl="0" w:tplc="79A4F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周">
    <w15:presenceInfo w15:providerId="None" w15:userId="周"/>
  </w15:person>
  <w15:person w15:author="范 崇儒">
    <w15:presenceInfo w15:providerId="Windows Live" w15:userId="80dcb942766b4a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D2"/>
    <w:rsid w:val="00031589"/>
    <w:rsid w:val="000562E5"/>
    <w:rsid w:val="00065C36"/>
    <w:rsid w:val="000949E4"/>
    <w:rsid w:val="00096812"/>
    <w:rsid w:val="000A629F"/>
    <w:rsid w:val="000E2A71"/>
    <w:rsid w:val="001D62B6"/>
    <w:rsid w:val="00207657"/>
    <w:rsid w:val="002C6D76"/>
    <w:rsid w:val="00324D11"/>
    <w:rsid w:val="003771D0"/>
    <w:rsid w:val="003C6362"/>
    <w:rsid w:val="0048705F"/>
    <w:rsid w:val="004B5388"/>
    <w:rsid w:val="004D4F63"/>
    <w:rsid w:val="004E716D"/>
    <w:rsid w:val="006C364C"/>
    <w:rsid w:val="00771D4B"/>
    <w:rsid w:val="007E67D2"/>
    <w:rsid w:val="00860121"/>
    <w:rsid w:val="00947B24"/>
    <w:rsid w:val="00973836"/>
    <w:rsid w:val="0097416A"/>
    <w:rsid w:val="009C0374"/>
    <w:rsid w:val="009D1A9D"/>
    <w:rsid w:val="00A32CB4"/>
    <w:rsid w:val="00A41C15"/>
    <w:rsid w:val="00B10AF2"/>
    <w:rsid w:val="00B42F17"/>
    <w:rsid w:val="00B559D1"/>
    <w:rsid w:val="00BA7859"/>
    <w:rsid w:val="00C27C7A"/>
    <w:rsid w:val="00C52F30"/>
    <w:rsid w:val="00C54CE3"/>
    <w:rsid w:val="00C62B82"/>
    <w:rsid w:val="00DA7D56"/>
    <w:rsid w:val="00E06D49"/>
    <w:rsid w:val="00E06E6E"/>
    <w:rsid w:val="00E77009"/>
    <w:rsid w:val="00F5577E"/>
    <w:rsid w:val="00F71EF0"/>
    <w:rsid w:val="00F87421"/>
    <w:rsid w:val="00F936D3"/>
    <w:rsid w:val="00FF3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75F01"/>
  <w15:chartTrackingRefBased/>
  <w15:docId w15:val="{0D8EE82D-0209-4AF8-9A80-000A6595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F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4F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4F63"/>
    <w:rPr>
      <w:sz w:val="18"/>
      <w:szCs w:val="18"/>
    </w:rPr>
  </w:style>
  <w:style w:type="paragraph" w:styleId="a5">
    <w:name w:val="footer"/>
    <w:basedOn w:val="a"/>
    <w:link w:val="a6"/>
    <w:uiPriority w:val="99"/>
    <w:unhideWhenUsed/>
    <w:rsid w:val="004D4F63"/>
    <w:pPr>
      <w:tabs>
        <w:tab w:val="center" w:pos="4153"/>
        <w:tab w:val="right" w:pos="8306"/>
      </w:tabs>
      <w:snapToGrid w:val="0"/>
      <w:jc w:val="left"/>
    </w:pPr>
    <w:rPr>
      <w:sz w:val="18"/>
      <w:szCs w:val="18"/>
    </w:rPr>
  </w:style>
  <w:style w:type="character" w:customStyle="1" w:styleId="a6">
    <w:name w:val="页脚 字符"/>
    <w:basedOn w:val="a0"/>
    <w:link w:val="a5"/>
    <w:uiPriority w:val="99"/>
    <w:rsid w:val="004D4F63"/>
    <w:rPr>
      <w:sz w:val="18"/>
      <w:szCs w:val="18"/>
    </w:rPr>
  </w:style>
  <w:style w:type="table" w:styleId="a7">
    <w:name w:val="Grid Table Light"/>
    <w:basedOn w:val="a1"/>
    <w:uiPriority w:val="40"/>
    <w:rsid w:val="004D4F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8">
    <w:name w:val="Hyperlink"/>
    <w:basedOn w:val="a0"/>
    <w:uiPriority w:val="99"/>
    <w:unhideWhenUsed/>
    <w:rsid w:val="004D4F63"/>
    <w:rPr>
      <w:color w:val="0563C1" w:themeColor="hyperlink"/>
      <w:u w:val="single"/>
    </w:rPr>
  </w:style>
  <w:style w:type="character" w:styleId="a9">
    <w:name w:val="Unresolved Mention"/>
    <w:basedOn w:val="a0"/>
    <w:uiPriority w:val="99"/>
    <w:semiHidden/>
    <w:unhideWhenUsed/>
    <w:rsid w:val="004D4F63"/>
    <w:rPr>
      <w:color w:val="605E5C"/>
      <w:shd w:val="clear" w:color="auto" w:fill="E1DFDD"/>
    </w:rPr>
  </w:style>
  <w:style w:type="paragraph" w:styleId="aa">
    <w:name w:val="List Paragraph"/>
    <w:basedOn w:val="a"/>
    <w:uiPriority w:val="34"/>
    <w:qFormat/>
    <w:rsid w:val="00A41C15"/>
    <w:pPr>
      <w:ind w:firstLineChars="200" w:firstLine="420"/>
    </w:pPr>
  </w:style>
  <w:style w:type="character" w:styleId="ab">
    <w:name w:val="FollowedHyperlink"/>
    <w:basedOn w:val="a0"/>
    <w:uiPriority w:val="99"/>
    <w:semiHidden/>
    <w:unhideWhenUsed/>
    <w:rsid w:val="000A629F"/>
    <w:rPr>
      <w:color w:val="954F72" w:themeColor="followedHyperlink"/>
      <w:u w:val="single"/>
    </w:rPr>
  </w:style>
  <w:style w:type="character" w:styleId="ac">
    <w:name w:val="annotation reference"/>
    <w:basedOn w:val="a0"/>
    <w:uiPriority w:val="99"/>
    <w:semiHidden/>
    <w:unhideWhenUsed/>
    <w:rsid w:val="00C62B82"/>
    <w:rPr>
      <w:sz w:val="21"/>
      <w:szCs w:val="21"/>
    </w:rPr>
  </w:style>
  <w:style w:type="paragraph" w:styleId="ad">
    <w:name w:val="annotation text"/>
    <w:basedOn w:val="a"/>
    <w:link w:val="ae"/>
    <w:uiPriority w:val="99"/>
    <w:semiHidden/>
    <w:unhideWhenUsed/>
    <w:rsid w:val="00C62B82"/>
    <w:pPr>
      <w:jc w:val="left"/>
    </w:pPr>
  </w:style>
  <w:style w:type="character" w:customStyle="1" w:styleId="ae">
    <w:name w:val="批注文字 字符"/>
    <w:basedOn w:val="a0"/>
    <w:link w:val="ad"/>
    <w:uiPriority w:val="99"/>
    <w:semiHidden/>
    <w:rsid w:val="00C62B82"/>
  </w:style>
  <w:style w:type="paragraph" w:styleId="af">
    <w:name w:val="annotation subject"/>
    <w:basedOn w:val="ad"/>
    <w:next w:val="ad"/>
    <w:link w:val="af0"/>
    <w:uiPriority w:val="99"/>
    <w:semiHidden/>
    <w:unhideWhenUsed/>
    <w:rsid w:val="00C62B82"/>
    <w:rPr>
      <w:b/>
      <w:bCs/>
    </w:rPr>
  </w:style>
  <w:style w:type="character" w:customStyle="1" w:styleId="af0">
    <w:name w:val="批注主题 字符"/>
    <w:basedOn w:val="ae"/>
    <w:link w:val="af"/>
    <w:uiPriority w:val="99"/>
    <w:semiHidden/>
    <w:rsid w:val="00C62B82"/>
    <w:rPr>
      <w:b/>
      <w:bCs/>
    </w:rPr>
  </w:style>
  <w:style w:type="paragraph" w:styleId="af1">
    <w:name w:val="Balloon Text"/>
    <w:basedOn w:val="a"/>
    <w:link w:val="af2"/>
    <w:uiPriority w:val="99"/>
    <w:semiHidden/>
    <w:unhideWhenUsed/>
    <w:rsid w:val="00C62B82"/>
    <w:rPr>
      <w:sz w:val="18"/>
      <w:szCs w:val="18"/>
    </w:rPr>
  </w:style>
  <w:style w:type="character" w:customStyle="1" w:styleId="af2">
    <w:name w:val="批注框文本 字符"/>
    <w:basedOn w:val="a0"/>
    <w:link w:val="af1"/>
    <w:uiPriority w:val="99"/>
    <w:semiHidden/>
    <w:rsid w:val="00C62B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jM5NDQ5MzM4Mg==&amp;mid"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p.weixin.qq.com/s/5rjPy-4DmwI8VL7oSwGhpg"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mp.weixin.qq.com/s/5_kN2NE6I5tRp6vkOYzeQQ"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崇儒</dc:creator>
  <cp:keywords/>
  <dc:description/>
  <cp:lastModifiedBy>范 崇儒</cp:lastModifiedBy>
  <cp:revision>5</cp:revision>
  <dcterms:created xsi:type="dcterms:W3CDTF">2020-11-07T03:35:00Z</dcterms:created>
  <dcterms:modified xsi:type="dcterms:W3CDTF">2020-11-07T14:38:00Z</dcterms:modified>
</cp:coreProperties>
</file>